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979CB" w14:textId="77777777" w:rsidR="00DE2615" w:rsidRDefault="006D730F" w:rsidP="00971779">
      <w:pPr>
        <w:spacing w:line="360" w:lineRule="auto"/>
        <w:jc w:val="center"/>
        <w:rPr>
          <w:rFonts w:ascii="Microsoft YaHei UI" w:eastAsia="Microsoft YaHei UI" w:hAnsi="Microsoft YaHei UI"/>
          <w:b/>
          <w:sz w:val="22"/>
          <w:szCs w:val="18"/>
          <w:lang w:eastAsia="ja-JP"/>
        </w:rPr>
      </w:pPr>
      <w:r>
        <w:rPr>
          <w:rFonts w:ascii="Microsoft YaHei UI" w:eastAsia="Microsoft YaHei UI" w:hAnsi="Microsoft YaHei UI"/>
          <w:b/>
          <w:sz w:val="22"/>
          <w:szCs w:val="18"/>
          <w:lang w:eastAsia="ja-JP"/>
        </w:rPr>
        <w:t xml:space="preserve"> </w:t>
      </w:r>
      <w:r w:rsidR="00D96CA6">
        <w:rPr>
          <w:rFonts w:ascii="Microsoft YaHei UI" w:eastAsia="Microsoft YaHei UI" w:hAnsi="Microsoft YaHei UI" w:hint="eastAsia"/>
          <w:b/>
          <w:sz w:val="22"/>
          <w:szCs w:val="18"/>
          <w:lang w:eastAsia="ja-JP"/>
        </w:rPr>
        <w:t>[</w:t>
      </w:r>
      <w:r>
        <w:rPr>
          <w:rFonts w:ascii="Microsoft YaHei UI" w:eastAsia="Microsoft YaHei UI" w:hAnsi="Microsoft YaHei UI"/>
          <w:b/>
          <w:sz w:val="22"/>
          <w:szCs w:val="18"/>
          <w:lang w:eastAsia="ja-JP"/>
        </w:rPr>
        <w:t xml:space="preserve"> </w:t>
      </w:r>
      <w:r w:rsidR="00971779" w:rsidRPr="006E6B6C">
        <w:rPr>
          <w:rFonts w:ascii="Microsoft YaHei UI" w:eastAsia="Microsoft YaHei UI" w:hAnsi="Microsoft YaHei UI" w:hint="eastAsia"/>
          <w:b/>
          <w:sz w:val="22"/>
          <w:szCs w:val="18"/>
          <w:lang w:eastAsia="ja-JP"/>
        </w:rPr>
        <w:t>第一回</w:t>
      </w:r>
      <w:r>
        <w:rPr>
          <w:rFonts w:ascii="Microsoft YaHei UI" w:eastAsia="Microsoft YaHei UI" w:hAnsi="Microsoft YaHei UI" w:hint="eastAsia"/>
          <w:b/>
          <w:sz w:val="22"/>
          <w:szCs w:val="18"/>
          <w:lang w:eastAsia="ja-JP"/>
        </w:rPr>
        <w:t xml:space="preserve"> </w:t>
      </w:r>
      <w:r w:rsidR="00D96CA6">
        <w:rPr>
          <w:rFonts w:ascii="Microsoft YaHei UI" w:eastAsia="Microsoft YaHei UI" w:hAnsi="Microsoft YaHei UI" w:hint="eastAsia"/>
          <w:b/>
          <w:sz w:val="22"/>
          <w:szCs w:val="18"/>
          <w:lang w:eastAsia="ja-JP"/>
        </w:rPr>
        <w:t>]</w:t>
      </w:r>
      <w:r>
        <w:rPr>
          <w:rFonts w:ascii="Microsoft YaHei UI" w:eastAsia="Microsoft YaHei UI" w:hAnsi="Microsoft YaHei UI"/>
          <w:b/>
          <w:sz w:val="22"/>
          <w:szCs w:val="18"/>
          <w:lang w:eastAsia="ja-JP"/>
        </w:rPr>
        <w:t xml:space="preserve"> </w:t>
      </w:r>
    </w:p>
    <w:p w14:paraId="2C02163F" w14:textId="77777777" w:rsidR="00ED46CF" w:rsidRPr="00ED46CF" w:rsidRDefault="00ED46CF" w:rsidP="0086268C">
      <w:pPr>
        <w:jc w:val="center"/>
        <w:rPr>
          <w:rFonts w:ascii="Yu Mincho" w:eastAsia="Yu Mincho" w:hAnsi="Yu Mincho" w:cs="Yu Mincho"/>
          <w:b/>
          <w:sz w:val="16"/>
          <w:szCs w:val="18"/>
          <w:lang w:eastAsia="ja-JP"/>
        </w:rPr>
      </w:pPr>
      <w:r w:rsidRPr="00ED46CF">
        <w:rPr>
          <w:rFonts w:ascii="Yu Mincho" w:eastAsia="Yu Mincho" w:hAnsi="Yu Mincho" w:cs="Yu Mincho" w:hint="eastAsia"/>
          <w:b/>
          <w:sz w:val="16"/>
          <w:szCs w:val="18"/>
          <w:lang w:eastAsia="ja-JP"/>
        </w:rPr>
        <w:t>ナレーション</w:t>
      </w:r>
      <w:r w:rsidRPr="00ED46CF">
        <w:rPr>
          <w:rFonts w:ascii="Yu Mincho" w:eastAsia="Yu Mincho" w:hAnsi="Yu Mincho" w:cs="Yu Mincho"/>
          <w:b/>
          <w:sz w:val="16"/>
          <w:szCs w:val="18"/>
          <w:lang w:eastAsia="ja-JP"/>
        </w:rPr>
        <w:t xml:space="preserve">A -- </w:t>
      </w:r>
      <w:r w:rsidRPr="00ED46CF">
        <w:rPr>
          <w:rFonts w:ascii="宋体" w:eastAsia="宋体" w:hAnsi="宋体" w:cs="宋体" w:hint="eastAsia"/>
          <w:b/>
          <w:sz w:val="16"/>
          <w:szCs w:val="18"/>
          <w:lang w:eastAsia="ja-JP"/>
        </w:rPr>
        <w:t>杨</w:t>
      </w:r>
      <w:r w:rsidRPr="00ED46CF">
        <w:rPr>
          <w:rFonts w:ascii="Yu Mincho" w:eastAsia="Yu Mincho" w:hAnsi="Yu Mincho" w:cs="Yu Mincho" w:hint="eastAsia"/>
          <w:b/>
          <w:sz w:val="16"/>
          <w:szCs w:val="18"/>
          <w:lang w:eastAsia="ja-JP"/>
        </w:rPr>
        <w:t>雅逸</w:t>
      </w:r>
    </w:p>
    <w:p w14:paraId="671C3CE3" w14:textId="77777777" w:rsidR="00ED46CF" w:rsidRPr="00ED46CF" w:rsidRDefault="00ED46CF" w:rsidP="0086268C">
      <w:pPr>
        <w:jc w:val="center"/>
        <w:rPr>
          <w:rFonts w:ascii="Yu Mincho" w:eastAsia="Yu Mincho" w:hAnsi="Yu Mincho" w:cs="Yu Mincho"/>
          <w:b/>
          <w:sz w:val="16"/>
          <w:szCs w:val="18"/>
        </w:rPr>
      </w:pPr>
      <w:r w:rsidRPr="00ED46CF">
        <w:rPr>
          <w:rFonts w:ascii="Yu Mincho" w:eastAsia="Yu Mincho" w:hAnsi="Yu Mincho" w:cs="Yu Mincho" w:hint="eastAsia"/>
          <w:b/>
          <w:sz w:val="16"/>
          <w:szCs w:val="18"/>
        </w:rPr>
        <w:t>光秀</w:t>
      </w:r>
      <w:r w:rsidRPr="00ED46CF">
        <w:rPr>
          <w:rFonts w:ascii="Yu Mincho" w:eastAsia="Yu Mincho" w:hAnsi="Yu Mincho" w:cs="Yu Mincho"/>
          <w:b/>
          <w:sz w:val="16"/>
          <w:szCs w:val="18"/>
        </w:rPr>
        <w:t xml:space="preserve"> -- </w:t>
      </w:r>
      <w:r w:rsidRPr="00ED46CF">
        <w:rPr>
          <w:rFonts w:ascii="宋体" w:eastAsia="宋体" w:hAnsi="宋体" w:cs="宋体" w:hint="eastAsia"/>
          <w:b/>
          <w:sz w:val="16"/>
          <w:szCs w:val="18"/>
        </w:rPr>
        <w:t>张</w:t>
      </w:r>
      <w:r w:rsidRPr="00ED46CF">
        <w:rPr>
          <w:rFonts w:ascii="Yu Mincho" w:eastAsia="Yu Mincho" w:hAnsi="Yu Mincho" w:cs="Yu Mincho" w:hint="eastAsia"/>
          <w:b/>
          <w:sz w:val="16"/>
          <w:szCs w:val="18"/>
        </w:rPr>
        <w:t>昀能</w:t>
      </w:r>
    </w:p>
    <w:p w14:paraId="4158ADAD" w14:textId="77777777" w:rsidR="00ED46CF" w:rsidRPr="00ED46CF" w:rsidRDefault="00ED46CF" w:rsidP="0086268C">
      <w:pPr>
        <w:jc w:val="center"/>
        <w:rPr>
          <w:rFonts w:ascii="Yu Mincho" w:eastAsia="Yu Mincho" w:hAnsi="Yu Mincho" w:cs="Yu Mincho"/>
          <w:b/>
          <w:sz w:val="16"/>
          <w:szCs w:val="18"/>
        </w:rPr>
      </w:pPr>
      <w:r w:rsidRPr="00ED46CF">
        <w:rPr>
          <w:rFonts w:ascii="Yu Mincho" w:eastAsia="Yu Mincho" w:hAnsi="Yu Mincho" w:cs="Yu Mincho" w:hint="eastAsia"/>
          <w:b/>
          <w:sz w:val="16"/>
          <w:szCs w:val="18"/>
        </w:rPr>
        <w:t>信長</w:t>
      </w:r>
      <w:r w:rsidRPr="00ED46CF">
        <w:rPr>
          <w:rFonts w:ascii="Yu Mincho" w:eastAsia="Yu Mincho" w:hAnsi="Yu Mincho" w:cs="Yu Mincho"/>
          <w:b/>
          <w:sz w:val="16"/>
          <w:szCs w:val="18"/>
        </w:rPr>
        <w:t xml:space="preserve"> -- 廖昀昊</w:t>
      </w:r>
    </w:p>
    <w:p w14:paraId="020B9E31" w14:textId="77777777" w:rsidR="00ED46CF" w:rsidRPr="00ED46CF" w:rsidRDefault="00ED46CF" w:rsidP="0086268C">
      <w:pPr>
        <w:jc w:val="center"/>
        <w:rPr>
          <w:rFonts w:ascii="Yu Mincho" w:eastAsia="Yu Mincho" w:hAnsi="Yu Mincho" w:cs="Yu Mincho"/>
          <w:b/>
          <w:sz w:val="16"/>
          <w:szCs w:val="18"/>
        </w:rPr>
      </w:pPr>
      <w:r w:rsidRPr="00ED46CF">
        <w:rPr>
          <w:rFonts w:ascii="Yu Mincho" w:eastAsia="Yu Mincho" w:hAnsi="Yu Mincho" w:cs="Yu Mincho" w:hint="eastAsia"/>
          <w:b/>
          <w:sz w:val="16"/>
          <w:szCs w:val="18"/>
        </w:rPr>
        <w:t>蘭丸</w:t>
      </w:r>
      <w:r w:rsidRPr="00ED46CF">
        <w:rPr>
          <w:rFonts w:ascii="Yu Mincho" w:eastAsia="Yu Mincho" w:hAnsi="Yu Mincho" w:cs="Yu Mincho"/>
          <w:b/>
          <w:sz w:val="16"/>
          <w:szCs w:val="18"/>
        </w:rPr>
        <w:t xml:space="preserve"> -- </w:t>
      </w:r>
      <w:r w:rsidRPr="00ED46CF">
        <w:rPr>
          <w:rFonts w:ascii="宋体" w:eastAsia="宋体" w:hAnsi="宋体" w:cs="宋体" w:hint="eastAsia"/>
          <w:b/>
          <w:sz w:val="16"/>
          <w:szCs w:val="18"/>
        </w:rPr>
        <w:t>马乐</w:t>
      </w:r>
    </w:p>
    <w:p w14:paraId="12C07733" w14:textId="77777777" w:rsidR="00ED46CF" w:rsidRPr="00ED46CF" w:rsidRDefault="00ED46CF" w:rsidP="0086268C">
      <w:pPr>
        <w:jc w:val="center"/>
        <w:rPr>
          <w:rFonts w:ascii="Yu Mincho" w:eastAsia="Yu Mincho" w:hAnsi="Yu Mincho" w:cs="Yu Mincho"/>
          <w:b/>
          <w:sz w:val="16"/>
          <w:szCs w:val="18"/>
          <w:lang w:eastAsia="ja-JP"/>
        </w:rPr>
      </w:pPr>
      <w:r w:rsidRPr="00ED46CF">
        <w:rPr>
          <w:rFonts w:ascii="Yu Mincho" w:eastAsia="Yu Mincho" w:hAnsi="Yu Mincho" w:cs="Yu Mincho" w:hint="eastAsia"/>
          <w:b/>
          <w:sz w:val="16"/>
          <w:szCs w:val="18"/>
          <w:lang w:eastAsia="ja-JP"/>
        </w:rPr>
        <w:t>足軽１</w:t>
      </w:r>
      <w:r w:rsidRPr="00ED46CF">
        <w:rPr>
          <w:rFonts w:ascii="Yu Mincho" w:eastAsia="Yu Mincho" w:hAnsi="Yu Mincho" w:cs="Yu Mincho"/>
          <w:b/>
          <w:sz w:val="16"/>
          <w:szCs w:val="18"/>
          <w:lang w:eastAsia="ja-JP"/>
        </w:rPr>
        <w:t xml:space="preserve"> -- </w:t>
      </w:r>
      <w:r w:rsidRPr="00ED46CF">
        <w:rPr>
          <w:rFonts w:ascii="宋体" w:eastAsia="宋体" w:hAnsi="宋体" w:cs="宋体" w:hint="eastAsia"/>
          <w:b/>
          <w:sz w:val="16"/>
          <w:szCs w:val="18"/>
          <w:lang w:eastAsia="ja-JP"/>
        </w:rPr>
        <w:t>张</w:t>
      </w:r>
      <w:r w:rsidRPr="00ED46CF">
        <w:rPr>
          <w:rFonts w:ascii="Yu Mincho" w:eastAsia="Yu Mincho" w:hAnsi="Yu Mincho" w:cs="Yu Mincho" w:hint="eastAsia"/>
          <w:b/>
          <w:sz w:val="16"/>
          <w:szCs w:val="18"/>
          <w:lang w:eastAsia="ja-JP"/>
        </w:rPr>
        <w:t>昀能</w:t>
      </w:r>
    </w:p>
    <w:p w14:paraId="7CA9983F" w14:textId="77777777" w:rsidR="00ED46CF" w:rsidRPr="00ED46CF" w:rsidRDefault="00ED46CF" w:rsidP="0086268C">
      <w:pPr>
        <w:jc w:val="center"/>
        <w:rPr>
          <w:rFonts w:ascii="Yu Mincho" w:eastAsia="Yu Mincho" w:hAnsi="Yu Mincho" w:cs="Yu Mincho"/>
          <w:b/>
          <w:sz w:val="16"/>
          <w:szCs w:val="18"/>
          <w:lang w:eastAsia="ja-JP"/>
        </w:rPr>
      </w:pPr>
      <w:r w:rsidRPr="00ED46CF">
        <w:rPr>
          <w:rFonts w:ascii="Yu Mincho" w:eastAsia="Yu Mincho" w:hAnsi="Yu Mincho" w:cs="Yu Mincho" w:hint="eastAsia"/>
          <w:b/>
          <w:sz w:val="16"/>
          <w:szCs w:val="18"/>
          <w:lang w:eastAsia="ja-JP"/>
        </w:rPr>
        <w:t>足軽２</w:t>
      </w:r>
      <w:r w:rsidRPr="00ED46CF">
        <w:rPr>
          <w:rFonts w:ascii="Yu Mincho" w:eastAsia="Yu Mincho" w:hAnsi="Yu Mincho" w:cs="Yu Mincho"/>
          <w:b/>
          <w:sz w:val="16"/>
          <w:szCs w:val="18"/>
          <w:lang w:eastAsia="ja-JP"/>
        </w:rPr>
        <w:t xml:space="preserve"> -- </w:t>
      </w:r>
      <w:r w:rsidRPr="00ED46CF">
        <w:rPr>
          <w:rFonts w:ascii="宋体" w:eastAsia="宋体" w:hAnsi="宋体" w:cs="宋体" w:hint="eastAsia"/>
          <w:b/>
          <w:sz w:val="16"/>
          <w:szCs w:val="18"/>
          <w:lang w:eastAsia="ja-JP"/>
        </w:rPr>
        <w:t>陈</w:t>
      </w:r>
      <w:r w:rsidRPr="00ED46CF">
        <w:rPr>
          <w:rFonts w:ascii="Yu Mincho" w:eastAsia="Yu Mincho" w:hAnsi="Yu Mincho" w:cs="Yu Mincho" w:hint="eastAsia"/>
          <w:b/>
          <w:sz w:val="16"/>
          <w:szCs w:val="18"/>
          <w:lang w:eastAsia="ja-JP"/>
        </w:rPr>
        <w:t>霖杰</w:t>
      </w:r>
    </w:p>
    <w:p w14:paraId="1142ACFD" w14:textId="77777777" w:rsidR="000173F9" w:rsidRDefault="00FC27D9" w:rsidP="00230C73">
      <w:pPr>
        <w:spacing w:line="360" w:lineRule="auto"/>
        <w:ind w:left="1440" w:hangingChars="800" w:hanging="144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今日、わたくしたちはみんなに一つ</w:t>
      </w:r>
      <w:r w:rsidR="00B9430B">
        <w:rPr>
          <w:rFonts w:ascii="Microsoft YaHei UI" w:eastAsia="Microsoft YaHei UI" w:hAnsi="Microsoft YaHei UI"/>
          <w:sz w:val="18"/>
          <w:szCs w:val="18"/>
          <w:lang w:eastAsia="ja-JP"/>
        </w:rPr>
        <w:t>物语</w:t>
      </w:r>
      <w:r w:rsidR="000173F9" w:rsidRPr="00E168D9">
        <w:rPr>
          <w:rFonts w:ascii="Microsoft YaHei UI" w:eastAsia="Microsoft YaHei UI" w:hAnsi="Microsoft YaHei UI"/>
          <w:sz w:val="18"/>
          <w:szCs w:val="18"/>
          <w:lang w:eastAsia="ja-JP"/>
        </w:rPr>
        <w:t>をあげる、一人英雄ついての</w:t>
      </w:r>
      <w:r w:rsidR="00B9430B">
        <w:rPr>
          <w:rFonts w:ascii="Microsoft YaHei UI" w:eastAsia="Microsoft YaHei UI" w:hAnsi="Microsoft YaHei UI"/>
          <w:sz w:val="18"/>
          <w:szCs w:val="18"/>
          <w:lang w:eastAsia="ja-JP"/>
        </w:rPr>
        <w:t>物语</w:t>
      </w:r>
      <w:r w:rsidR="000173F9" w:rsidRPr="00E168D9">
        <w:rPr>
          <w:rFonts w:ascii="Microsoft YaHei UI" w:eastAsia="Microsoft YaHei UI" w:hAnsi="Microsoft YaHei UI"/>
          <w:sz w:val="18"/>
          <w:szCs w:val="18"/>
          <w:lang w:eastAsia="ja-JP"/>
        </w:rPr>
        <w:t>、彼死ぬ時の</w:t>
      </w:r>
      <w:r w:rsidR="00B9430B">
        <w:rPr>
          <w:rFonts w:ascii="Microsoft YaHei UI" w:eastAsia="Microsoft YaHei UI" w:hAnsi="Microsoft YaHei UI"/>
          <w:sz w:val="18"/>
          <w:szCs w:val="18"/>
          <w:lang w:eastAsia="ja-JP"/>
        </w:rPr>
        <w:t>物语</w:t>
      </w:r>
      <w:r w:rsidR="000173F9" w:rsidRPr="00E168D9">
        <w:rPr>
          <w:rFonts w:ascii="Microsoft YaHei UI" w:eastAsia="Microsoft YaHei UI" w:hAnsi="Microsoft YaHei UI"/>
          <w:sz w:val="18"/>
          <w:szCs w:val="18"/>
          <w:lang w:eastAsia="ja-JP"/>
        </w:rPr>
        <w:t>。</w:t>
      </w:r>
    </w:p>
    <w:p w14:paraId="565F725A" w14:textId="0A0163B6" w:rsidR="00230C73" w:rsidRPr="00230C73" w:rsidRDefault="00230C73" w:rsidP="00230C73">
      <w:pPr>
        <w:spacing w:line="360" w:lineRule="auto"/>
        <w:ind w:left="1413" w:hangingChars="800" w:hanging="1413"/>
        <w:rPr>
          <w:rFonts w:ascii="Microsoft YaHei UI" w:eastAsia="Yu Mincho" w:hAnsi="Microsoft YaHei UI"/>
          <w:bCs/>
          <w:color w:val="FF0000"/>
          <w:sz w:val="18"/>
          <w:szCs w:val="18"/>
          <w:lang w:eastAsia="ja-JP"/>
        </w:rPr>
      </w:pPr>
      <w:r>
        <w:rPr>
          <w:rFonts w:ascii="Microsoft YaHei UI" w:eastAsia="Yu Mincho" w:hAnsi="Microsoft YaHei UI" w:hint="eastAsia"/>
          <w:b/>
          <w:sz w:val="18"/>
          <w:szCs w:val="18"/>
          <w:lang w:eastAsia="ja-JP"/>
        </w:rPr>
        <w:t xml:space="preserve">　　　　　　　　</w:t>
      </w:r>
      <w:r w:rsidRPr="00230C73">
        <w:rPr>
          <w:rFonts w:ascii="Microsoft YaHei UI" w:eastAsia="Yu Mincho" w:hAnsi="Microsoft YaHei UI" w:hint="eastAsia"/>
          <w:bCs/>
          <w:color w:val="FF0000"/>
          <w:sz w:val="18"/>
          <w:szCs w:val="18"/>
          <w:lang w:eastAsia="ja-JP"/>
        </w:rPr>
        <w:t>本日、わたくしたちが、皆さま（みなさま）にある物語をいたしましょう。</w:t>
      </w:r>
    </w:p>
    <w:p w14:paraId="725AEC2B" w14:textId="15009387" w:rsidR="00230C73" w:rsidRPr="00230C73" w:rsidRDefault="00230C73" w:rsidP="00230C73">
      <w:pPr>
        <w:spacing w:line="360" w:lineRule="auto"/>
        <w:ind w:left="1440" w:hangingChars="800" w:hanging="1440"/>
        <w:rPr>
          <w:rFonts w:ascii="Microsoft YaHei UI" w:eastAsia="Yu Mincho" w:hAnsi="Microsoft YaHei UI"/>
          <w:bCs/>
          <w:color w:val="FF0000"/>
          <w:sz w:val="18"/>
          <w:szCs w:val="18"/>
          <w:lang w:eastAsia="ja-JP"/>
        </w:rPr>
      </w:pPr>
      <w:r w:rsidRPr="00230C73">
        <w:rPr>
          <w:rFonts w:ascii="Microsoft YaHei UI" w:eastAsia="Yu Mincho" w:hAnsi="Microsoft YaHei UI" w:hint="eastAsia"/>
          <w:bCs/>
          <w:color w:val="FF0000"/>
          <w:sz w:val="18"/>
          <w:szCs w:val="18"/>
          <w:lang w:eastAsia="ja-JP"/>
        </w:rPr>
        <w:t xml:space="preserve">　　　　　　　　ある英雄の物語です。それは彼が死ぬところ</w:t>
      </w:r>
      <w:ins w:id="0" w:author="Liao Bill" w:date="2017-05-17T08:14:00Z">
        <w:r w:rsidR="003E4FB7">
          <w:rPr>
            <w:rFonts w:ascii="Microsoft YaHei UI" w:eastAsia="Yu Mincho" w:hAnsi="Microsoft YaHei UI" w:hint="eastAsia"/>
            <w:bCs/>
            <w:color w:val="FF0000"/>
            <w:sz w:val="18"/>
            <w:szCs w:val="18"/>
            <w:lang w:eastAsia="ja-JP"/>
          </w:rPr>
          <w:t>の</w:t>
        </w:r>
        <w:r w:rsidR="003E4FB7" w:rsidRPr="00230C73">
          <w:rPr>
            <w:rFonts w:ascii="Microsoft YaHei UI" w:eastAsia="Yu Mincho" w:hAnsi="Microsoft YaHei UI" w:hint="eastAsia"/>
            <w:bCs/>
            <w:color w:val="FF0000"/>
            <w:sz w:val="18"/>
            <w:szCs w:val="18"/>
            <w:lang w:eastAsia="ja-JP"/>
          </w:rPr>
          <w:t>物語</w:t>
        </w:r>
        <w:r w:rsidR="003E4FB7">
          <w:rPr>
            <w:rFonts w:ascii="Microsoft YaHei UI" w:eastAsia="Yu Mincho" w:hAnsi="Microsoft YaHei UI" w:hint="eastAsia"/>
            <w:bCs/>
            <w:color w:val="FF0000"/>
            <w:sz w:val="18"/>
            <w:szCs w:val="18"/>
            <w:lang w:eastAsia="ja-JP"/>
          </w:rPr>
          <w:t>です</w:t>
        </w:r>
      </w:ins>
      <w:del w:id="1" w:author="Liao Bill" w:date="2017-05-17T08:14:00Z">
        <w:r w:rsidRPr="00230C73" w:rsidDel="003E4FB7">
          <w:rPr>
            <w:rFonts w:ascii="Microsoft YaHei UI" w:eastAsia="Yu Mincho" w:hAnsi="Microsoft YaHei UI" w:hint="eastAsia"/>
            <w:bCs/>
            <w:color w:val="FF0000"/>
            <w:sz w:val="18"/>
            <w:szCs w:val="18"/>
            <w:lang w:eastAsia="ja-JP"/>
          </w:rPr>
          <w:delText>から始まります</w:delText>
        </w:r>
      </w:del>
      <w:r w:rsidRPr="00230C73">
        <w:rPr>
          <w:rFonts w:ascii="Microsoft YaHei UI" w:eastAsia="Yu Mincho" w:hAnsi="Microsoft YaHei UI" w:hint="eastAsia"/>
          <w:bCs/>
          <w:color w:val="FF0000"/>
          <w:sz w:val="18"/>
          <w:szCs w:val="18"/>
          <w:lang w:eastAsia="ja-JP"/>
        </w:rPr>
        <w:t>。</w:t>
      </w:r>
    </w:p>
    <w:p w14:paraId="45F32261"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昔々から、本能寺のそとに</w:t>
      </w:r>
    </w:p>
    <w:p w14:paraId="7E846A53" w14:textId="4D803BC2" w:rsidR="00230C73" w:rsidRPr="00230C73" w:rsidRDefault="00230C73" w:rsidP="00DA7643">
      <w:pPr>
        <w:spacing w:line="360" w:lineRule="auto"/>
        <w:rPr>
          <w:rFonts w:ascii="Microsoft YaHei UI" w:eastAsia="Yu Mincho" w:hAnsi="Microsoft YaHei UI"/>
          <w:color w:val="FF0000"/>
          <w:sz w:val="18"/>
          <w:szCs w:val="18"/>
          <w:lang w:eastAsia="ja-JP"/>
        </w:rPr>
      </w:pPr>
      <w:r>
        <w:rPr>
          <w:rFonts w:ascii="Microsoft YaHei UI" w:eastAsia="Yu Mincho" w:hAnsi="Microsoft YaHei UI" w:hint="eastAsia"/>
          <w:sz w:val="18"/>
          <w:szCs w:val="18"/>
          <w:lang w:eastAsia="ja-JP"/>
        </w:rPr>
        <w:t xml:space="preserve">　　　　　　　</w:t>
      </w:r>
      <w:r w:rsidRPr="00230C73">
        <w:rPr>
          <w:rFonts w:ascii="Microsoft YaHei UI" w:eastAsia="Yu Mincho" w:hAnsi="Microsoft YaHei UI" w:hint="eastAsia"/>
          <w:color w:val="FF0000"/>
          <w:sz w:val="18"/>
          <w:szCs w:val="18"/>
          <w:lang w:eastAsia="ja-JP"/>
        </w:rPr>
        <w:t xml:space="preserve">　それは、</w:t>
      </w:r>
      <w:r w:rsidRPr="00230C73">
        <w:rPr>
          <w:rFonts w:ascii="Microsoft YaHei UI" w:eastAsia="Yu Mincho" w:hAnsi="Microsoft YaHei UI" w:hint="eastAsia"/>
          <w:color w:val="FF0000"/>
          <w:sz w:val="18"/>
          <w:szCs w:val="18"/>
          <w:lang w:eastAsia="ja-JP"/>
        </w:rPr>
        <w:t>1582</w:t>
      </w:r>
      <w:r w:rsidRPr="00230C73">
        <w:rPr>
          <w:rFonts w:ascii="Microsoft YaHei UI" w:eastAsia="Yu Mincho" w:hAnsi="Microsoft YaHei UI" w:hint="eastAsia"/>
          <w:color w:val="FF0000"/>
          <w:sz w:val="18"/>
          <w:szCs w:val="18"/>
          <w:lang w:eastAsia="ja-JP"/>
        </w:rPr>
        <w:t>年</w:t>
      </w:r>
      <w:r>
        <w:rPr>
          <w:rFonts w:ascii="Microsoft YaHei UI" w:eastAsia="Yu Mincho" w:hAnsi="Microsoft YaHei UI" w:hint="eastAsia"/>
          <w:color w:val="FF0000"/>
          <w:sz w:val="18"/>
          <w:szCs w:val="18"/>
          <w:lang w:eastAsia="ja-JP"/>
        </w:rPr>
        <w:t>のことです。</w:t>
      </w:r>
      <w:r w:rsidRPr="00230C73">
        <w:rPr>
          <w:rFonts w:ascii="Microsoft YaHei UI" w:eastAsia="Yu Mincho" w:hAnsi="Microsoft YaHei UI" w:hint="eastAsia"/>
          <w:color w:val="FF0000"/>
          <w:sz w:val="18"/>
          <w:szCs w:val="18"/>
          <w:lang w:eastAsia="ja-JP"/>
        </w:rPr>
        <w:t>京都の本能寺で･･･</w:t>
      </w:r>
    </w:p>
    <w:p w14:paraId="1B7AAD1F"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光秀：</w:t>
      </w:r>
      <w:r w:rsidR="000173F9" w:rsidRPr="00E168D9">
        <w:rPr>
          <w:rFonts w:ascii="Microsoft YaHei UI" w:eastAsia="Microsoft YaHei UI" w:hAnsi="Microsoft YaHei UI" w:hint="eastAsia"/>
          <w:sz w:val="18"/>
          <w:szCs w:val="18"/>
          <w:lang w:eastAsia="ja-JP"/>
        </w:rPr>
        <w:t>敵はまえにあり。全軍進め！今日こそ、敵リーダの命を取る！</w:t>
      </w:r>
    </w:p>
    <w:p w14:paraId="4B8155D8" w14:textId="28528A05" w:rsidR="00230C73" w:rsidRPr="00230C73" w:rsidRDefault="00230C73" w:rsidP="00DA7643">
      <w:pPr>
        <w:spacing w:line="360" w:lineRule="auto"/>
        <w:rPr>
          <w:rFonts w:ascii="Microsoft YaHei UI" w:eastAsia="Yu Mincho" w:hAnsi="Microsoft YaHei UI"/>
          <w:sz w:val="18"/>
          <w:szCs w:val="18"/>
          <w:lang w:eastAsia="ja-JP"/>
        </w:rPr>
      </w:pPr>
      <w:r>
        <w:rPr>
          <w:rFonts w:ascii="Microsoft YaHei UI" w:eastAsia="Yu Mincho" w:hAnsi="Microsoft YaHei UI" w:hint="eastAsia"/>
          <w:sz w:val="18"/>
          <w:szCs w:val="18"/>
          <w:lang w:eastAsia="ja-JP"/>
        </w:rPr>
        <w:t xml:space="preserve">　　　</w:t>
      </w:r>
      <w:r w:rsidRPr="00230C73">
        <w:rPr>
          <w:rFonts w:ascii="Microsoft YaHei UI" w:eastAsia="Yu Mincho" w:hAnsi="Microsoft YaHei UI" w:hint="eastAsia"/>
          <w:color w:val="FF0000"/>
          <w:sz w:val="18"/>
          <w:szCs w:val="18"/>
          <w:lang w:eastAsia="ja-JP"/>
        </w:rPr>
        <w:t>敵は、本能寺にあり！　我々は、信長の命を取るのだ！　全軍、勧め！</w:t>
      </w:r>
    </w:p>
    <w:p w14:paraId="4C50357C"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本能寺のなかに</w:t>
      </w:r>
    </w:p>
    <w:p w14:paraId="0185B18B" w14:textId="0DF63511" w:rsidR="00230C73" w:rsidRPr="00230C73" w:rsidRDefault="00230C73" w:rsidP="00DA7643">
      <w:pPr>
        <w:spacing w:line="360" w:lineRule="auto"/>
        <w:rPr>
          <w:rFonts w:ascii="Microsoft YaHei UI" w:eastAsia="Yu Mincho" w:hAnsi="Microsoft YaHei UI"/>
          <w:sz w:val="18"/>
          <w:szCs w:val="18"/>
          <w:lang w:eastAsia="ja-JP"/>
        </w:rPr>
      </w:pPr>
      <w:r>
        <w:rPr>
          <w:rFonts w:ascii="Microsoft YaHei UI" w:eastAsia="Yu Mincho" w:hAnsi="Microsoft YaHei UI" w:hint="eastAsia"/>
          <w:sz w:val="18"/>
          <w:szCs w:val="18"/>
          <w:lang w:eastAsia="ja-JP"/>
        </w:rPr>
        <w:t xml:space="preserve">　　　　　　　　</w:t>
      </w:r>
      <w:r w:rsidRPr="00230C73">
        <w:rPr>
          <w:rFonts w:ascii="Microsoft YaHei UI" w:eastAsia="Yu Mincho" w:hAnsi="Microsoft YaHei UI" w:hint="eastAsia"/>
          <w:color w:val="FF0000"/>
          <w:sz w:val="18"/>
          <w:szCs w:val="18"/>
          <w:lang w:eastAsia="ja-JP"/>
        </w:rPr>
        <w:t>そして、本能寺では･･･</w:t>
      </w:r>
    </w:p>
    <w:p w14:paraId="3C20AADE"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信長：</w:t>
      </w:r>
      <w:r w:rsidR="000173F9" w:rsidRPr="00E168D9">
        <w:rPr>
          <w:rFonts w:ascii="Microsoft YaHei UI" w:eastAsia="Microsoft YaHei UI" w:hAnsi="Microsoft YaHei UI" w:hint="eastAsia"/>
          <w:sz w:val="18"/>
          <w:szCs w:val="18"/>
          <w:lang w:eastAsia="ja-JP"/>
        </w:rPr>
        <w:t>そとが何が発生しましたか。</w:t>
      </w:r>
    </w:p>
    <w:p w14:paraId="395E8C57" w14:textId="228305E3" w:rsidR="00230C73" w:rsidRPr="00230C73" w:rsidRDefault="00230C73" w:rsidP="00DA7643">
      <w:pPr>
        <w:spacing w:line="360" w:lineRule="auto"/>
        <w:rPr>
          <w:rFonts w:ascii="Microsoft YaHei UI" w:eastAsia="Yu Mincho" w:hAnsi="Microsoft YaHei UI"/>
          <w:sz w:val="18"/>
          <w:szCs w:val="18"/>
          <w:lang w:eastAsia="ja-JP"/>
        </w:rPr>
      </w:pPr>
      <w:r>
        <w:rPr>
          <w:rFonts w:ascii="Microsoft YaHei UI" w:eastAsia="Yu Mincho" w:hAnsi="Microsoft YaHei UI" w:hint="eastAsia"/>
          <w:sz w:val="18"/>
          <w:szCs w:val="18"/>
          <w:lang w:eastAsia="ja-JP"/>
        </w:rPr>
        <w:t xml:space="preserve">　　　</w:t>
      </w:r>
      <w:r w:rsidRPr="00230C73">
        <w:rPr>
          <w:rFonts w:ascii="Microsoft YaHei UI" w:eastAsia="Yu Mincho" w:hAnsi="Microsoft YaHei UI" w:hint="eastAsia"/>
          <w:color w:val="FF0000"/>
          <w:sz w:val="18"/>
          <w:szCs w:val="18"/>
          <w:lang w:eastAsia="ja-JP"/>
        </w:rPr>
        <w:t>蘭丸、騒がしいぞ。何かあったか？</w:t>
      </w:r>
    </w:p>
    <w:p w14:paraId="4C47D1CD"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蘭丸：</w:t>
      </w:r>
      <w:r w:rsidR="000173F9" w:rsidRPr="00E168D9">
        <w:rPr>
          <w:rFonts w:ascii="Microsoft YaHei UI" w:eastAsia="Microsoft YaHei UI" w:hAnsi="Microsoft YaHei UI" w:hint="eastAsia"/>
          <w:sz w:val="18"/>
          <w:szCs w:val="18"/>
          <w:lang w:eastAsia="ja-JP"/>
        </w:rPr>
        <w:t>信長様、わたくしがいま確認してきます。</w:t>
      </w:r>
    </w:p>
    <w:p w14:paraId="17859C80" w14:textId="2E9E09E5" w:rsidR="00230C73" w:rsidRPr="00230C73" w:rsidRDefault="00230C73" w:rsidP="00DA7643">
      <w:pPr>
        <w:spacing w:line="360" w:lineRule="auto"/>
        <w:rPr>
          <w:rFonts w:ascii="Microsoft YaHei UI" w:eastAsia="Yu Mincho" w:hAnsi="Microsoft YaHei UI"/>
          <w:sz w:val="18"/>
          <w:szCs w:val="18"/>
          <w:lang w:eastAsia="ja-JP"/>
        </w:rPr>
      </w:pPr>
      <w:r>
        <w:rPr>
          <w:rFonts w:ascii="Microsoft YaHei UI" w:eastAsia="Yu Mincho" w:hAnsi="Microsoft YaHei UI" w:hint="eastAsia"/>
          <w:sz w:val="18"/>
          <w:szCs w:val="18"/>
          <w:lang w:eastAsia="ja-JP"/>
        </w:rPr>
        <w:t xml:space="preserve">　　</w:t>
      </w:r>
      <w:r w:rsidRPr="00230C73">
        <w:rPr>
          <w:rFonts w:ascii="Microsoft YaHei UI" w:eastAsia="Yu Mincho" w:hAnsi="Microsoft YaHei UI" w:hint="eastAsia"/>
          <w:color w:val="FF0000"/>
          <w:sz w:val="18"/>
          <w:szCs w:val="18"/>
          <w:lang w:eastAsia="ja-JP"/>
        </w:rPr>
        <w:t xml:space="preserve">　信長様！　今、確認してまいります。</w:t>
      </w:r>
    </w:p>
    <w:p w14:paraId="7A48866D"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蘭丸：</w:t>
      </w:r>
      <w:r w:rsidR="000173F9" w:rsidRPr="00E168D9">
        <w:rPr>
          <w:rFonts w:ascii="Microsoft YaHei UI" w:eastAsia="Microsoft YaHei UI" w:hAnsi="Microsoft YaHei UI" w:hint="eastAsia"/>
          <w:sz w:val="18"/>
          <w:szCs w:val="18"/>
          <w:lang w:eastAsia="ja-JP"/>
        </w:rPr>
        <w:t>あ。桔梗の家紋。あれは明智様の軍勢です。</w:t>
      </w:r>
    </w:p>
    <w:p w14:paraId="7FEE672F" w14:textId="212C892B" w:rsidR="00230C73" w:rsidRPr="00230C73" w:rsidRDefault="00230C73" w:rsidP="00DA7643">
      <w:pPr>
        <w:spacing w:line="360" w:lineRule="auto"/>
        <w:rPr>
          <w:rFonts w:ascii="Microsoft YaHei UI" w:eastAsia="Yu Mincho" w:hAnsi="Microsoft YaHei UI"/>
          <w:sz w:val="18"/>
          <w:szCs w:val="18"/>
          <w:lang w:eastAsia="ja-JP"/>
        </w:rPr>
      </w:pPr>
      <w:r>
        <w:rPr>
          <w:rFonts w:ascii="Microsoft YaHei UI" w:eastAsia="Yu Mincho" w:hAnsi="Microsoft YaHei UI" w:hint="eastAsia"/>
          <w:sz w:val="18"/>
          <w:szCs w:val="18"/>
          <w:lang w:eastAsia="ja-JP"/>
        </w:rPr>
        <w:t xml:space="preserve">　　　</w:t>
      </w:r>
      <w:r w:rsidRPr="00230C73">
        <w:rPr>
          <w:rFonts w:ascii="Microsoft YaHei UI" w:eastAsia="Yu Mincho" w:hAnsi="Microsoft YaHei UI" w:hint="eastAsia"/>
          <w:color w:val="FF0000"/>
          <w:sz w:val="18"/>
          <w:szCs w:val="18"/>
          <w:lang w:eastAsia="ja-JP"/>
        </w:rPr>
        <w:t>あの桔梗（ききょう）は！　信長様、明智様の軍勢が･･･。</w:t>
      </w:r>
    </w:p>
    <w:p w14:paraId="4B5A0573"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足軽１：</w:t>
      </w:r>
      <w:r w:rsidR="000173F9" w:rsidRPr="00E168D9">
        <w:rPr>
          <w:rFonts w:ascii="Microsoft YaHei UI" w:eastAsia="Microsoft YaHei UI" w:hAnsi="Microsoft YaHei UI" w:hint="eastAsia"/>
          <w:sz w:val="18"/>
          <w:szCs w:val="18"/>
          <w:lang w:eastAsia="ja-JP"/>
        </w:rPr>
        <w:t>て。伝令明智丹波守光秀が謀反した。今本能寺が包囲されました。</w:t>
      </w:r>
    </w:p>
    <w:p w14:paraId="44970B24" w14:textId="108402C1" w:rsidR="00230C73" w:rsidRPr="00230C73" w:rsidRDefault="00230C73" w:rsidP="00DA7643">
      <w:pPr>
        <w:spacing w:line="360" w:lineRule="auto"/>
        <w:rPr>
          <w:rFonts w:ascii="Microsoft YaHei UI" w:eastAsia="Yu Mincho" w:hAnsi="Microsoft YaHei UI"/>
          <w:color w:val="FF0000"/>
          <w:sz w:val="18"/>
          <w:szCs w:val="18"/>
          <w:lang w:eastAsia="ja-JP"/>
        </w:rPr>
      </w:pPr>
      <w:r>
        <w:rPr>
          <w:rFonts w:ascii="Microsoft YaHei UI" w:eastAsia="Yu Mincho" w:hAnsi="Microsoft YaHei UI" w:hint="eastAsia"/>
          <w:sz w:val="18"/>
          <w:szCs w:val="18"/>
          <w:lang w:eastAsia="ja-JP"/>
        </w:rPr>
        <w:t xml:space="preserve">　　　　</w:t>
      </w:r>
      <w:r w:rsidRPr="00230C73">
        <w:rPr>
          <w:rFonts w:ascii="Microsoft YaHei UI" w:eastAsia="Yu Mincho" w:hAnsi="Microsoft YaHei UI" w:hint="eastAsia"/>
          <w:color w:val="FF0000"/>
          <w:sz w:val="18"/>
          <w:szCs w:val="18"/>
          <w:lang w:eastAsia="ja-JP"/>
        </w:rPr>
        <w:t>で、伝令（でんれい）</w:t>
      </w:r>
      <w:r>
        <w:rPr>
          <w:rFonts w:ascii="Microsoft YaHei UI" w:eastAsia="Yu Mincho" w:hAnsi="Microsoft YaHei UI" w:hint="eastAsia"/>
          <w:color w:val="FF0000"/>
          <w:sz w:val="18"/>
          <w:szCs w:val="18"/>
          <w:lang w:eastAsia="ja-JP"/>
        </w:rPr>
        <w:t xml:space="preserve">！　</w:t>
      </w:r>
      <w:r w:rsidRPr="00230C73">
        <w:rPr>
          <w:rFonts w:ascii="Microsoft YaHei UI" w:eastAsia="Yu Mincho" w:hAnsi="Microsoft YaHei UI" w:hint="eastAsia"/>
          <w:color w:val="FF0000"/>
          <w:sz w:val="18"/>
          <w:szCs w:val="18"/>
          <w:lang w:eastAsia="ja-JP"/>
        </w:rPr>
        <w:t>明智様</w:t>
      </w:r>
      <w:r>
        <w:rPr>
          <w:rFonts w:ascii="Microsoft YaHei UI" w:eastAsia="Yu Mincho" w:hAnsi="Microsoft YaHei UI" w:hint="eastAsia"/>
          <w:color w:val="FF0000"/>
          <w:sz w:val="18"/>
          <w:szCs w:val="18"/>
          <w:lang w:eastAsia="ja-JP"/>
        </w:rPr>
        <w:t>、</w:t>
      </w:r>
      <w:r w:rsidRPr="00230C73">
        <w:rPr>
          <w:rFonts w:ascii="Microsoft YaHei UI" w:eastAsia="Yu Mincho" w:hAnsi="Microsoft YaHei UI" w:hint="eastAsia"/>
          <w:color w:val="FF0000"/>
          <w:sz w:val="18"/>
          <w:szCs w:val="18"/>
          <w:lang w:eastAsia="ja-JP"/>
        </w:rPr>
        <w:t>謀反（むほん）でございます。</w:t>
      </w:r>
    </w:p>
    <w:p w14:paraId="4C5AC87F" w14:textId="4D3A0F5C" w:rsidR="00230C73" w:rsidRPr="00230C73" w:rsidRDefault="00230C73" w:rsidP="00DA7643">
      <w:pPr>
        <w:spacing w:line="360" w:lineRule="auto"/>
        <w:rPr>
          <w:rFonts w:ascii="Microsoft YaHei UI" w:eastAsia="Yu Mincho" w:hAnsi="Microsoft YaHei UI"/>
          <w:color w:val="FF0000"/>
          <w:sz w:val="18"/>
          <w:szCs w:val="18"/>
          <w:lang w:eastAsia="ja-JP"/>
        </w:rPr>
      </w:pPr>
      <w:r w:rsidRPr="00230C73">
        <w:rPr>
          <w:rFonts w:ascii="Microsoft YaHei UI" w:eastAsia="Yu Mincho" w:hAnsi="Microsoft YaHei UI" w:hint="eastAsia"/>
          <w:color w:val="FF0000"/>
          <w:sz w:val="18"/>
          <w:szCs w:val="18"/>
          <w:lang w:eastAsia="ja-JP"/>
        </w:rPr>
        <w:t xml:space="preserve">　　　　我々（われわれ）は包囲（ほうい）されています。</w:t>
      </w:r>
    </w:p>
    <w:p w14:paraId="578FDE60"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信長：</w:t>
      </w:r>
      <w:r w:rsidR="000173F9" w:rsidRPr="00E168D9">
        <w:rPr>
          <w:rFonts w:ascii="Microsoft YaHei UI" w:eastAsia="Microsoft YaHei UI" w:hAnsi="Microsoft YaHei UI" w:hint="eastAsia"/>
          <w:sz w:val="18"/>
          <w:szCs w:val="18"/>
          <w:lang w:eastAsia="ja-JP"/>
        </w:rPr>
        <w:t>光秀か。きっと失敗されます。</w:t>
      </w:r>
    </w:p>
    <w:p w14:paraId="336A51A6" w14:textId="1DC34198" w:rsidR="00230C73" w:rsidRPr="00230C73" w:rsidRDefault="00230C73" w:rsidP="00DA7643">
      <w:pPr>
        <w:spacing w:line="360" w:lineRule="auto"/>
        <w:rPr>
          <w:rFonts w:ascii="Microsoft YaHei UI" w:eastAsia="Yu Mincho" w:hAnsi="Microsoft YaHei UI"/>
          <w:sz w:val="18"/>
          <w:szCs w:val="18"/>
          <w:lang w:eastAsia="ja-JP"/>
        </w:rPr>
      </w:pPr>
      <w:r>
        <w:rPr>
          <w:rFonts w:ascii="Microsoft YaHei UI" w:eastAsia="Yu Mincho" w:hAnsi="Microsoft YaHei UI" w:hint="eastAsia"/>
          <w:sz w:val="18"/>
          <w:szCs w:val="18"/>
          <w:lang w:eastAsia="ja-JP"/>
        </w:rPr>
        <w:t xml:space="preserve">　　</w:t>
      </w:r>
      <w:r w:rsidRPr="00230C73">
        <w:rPr>
          <w:rFonts w:ascii="Microsoft YaHei UI" w:eastAsia="Yu Mincho" w:hAnsi="Microsoft YaHei UI" w:hint="eastAsia"/>
          <w:color w:val="FF0000"/>
          <w:sz w:val="18"/>
          <w:szCs w:val="18"/>
          <w:lang w:eastAsia="ja-JP"/>
        </w:rPr>
        <w:t xml:space="preserve">　光秀か･･･。　是非もなし。</w:t>
      </w:r>
    </w:p>
    <w:p w14:paraId="4552DB4C"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足軽２：</w:t>
      </w:r>
      <w:r w:rsidR="000173F9" w:rsidRPr="00E168D9">
        <w:rPr>
          <w:rFonts w:ascii="Microsoft YaHei UI" w:eastAsia="Microsoft YaHei UI" w:hAnsi="Microsoft YaHei UI" w:hint="eastAsia"/>
          <w:sz w:val="18"/>
          <w:szCs w:val="18"/>
          <w:lang w:eastAsia="ja-JP"/>
        </w:rPr>
        <w:t>て。伝令火、火が起きました。</w:t>
      </w:r>
    </w:p>
    <w:p w14:paraId="66B81C90" w14:textId="3BC807EF" w:rsidR="00230C73" w:rsidRPr="00230C73" w:rsidRDefault="00230C73" w:rsidP="00DA7643">
      <w:pPr>
        <w:spacing w:line="360" w:lineRule="auto"/>
        <w:rPr>
          <w:rFonts w:ascii="Microsoft YaHei UI" w:eastAsia="Yu Mincho" w:hAnsi="Microsoft YaHei UI"/>
          <w:sz w:val="18"/>
          <w:szCs w:val="18"/>
          <w:lang w:eastAsia="ja-JP"/>
        </w:rPr>
      </w:pPr>
      <w:r>
        <w:rPr>
          <w:rFonts w:ascii="Microsoft YaHei UI" w:eastAsia="Yu Mincho" w:hAnsi="Microsoft YaHei UI" w:hint="eastAsia"/>
          <w:sz w:val="18"/>
          <w:szCs w:val="18"/>
          <w:lang w:eastAsia="ja-JP"/>
        </w:rPr>
        <w:t xml:space="preserve">　　　　</w:t>
      </w:r>
      <w:r w:rsidR="00C77E2C" w:rsidRPr="00C77E2C">
        <w:rPr>
          <w:rFonts w:ascii="Microsoft YaHei UI" w:eastAsia="Yu Mincho" w:hAnsi="Microsoft YaHei UI" w:hint="eastAsia"/>
          <w:color w:val="FF0000"/>
          <w:sz w:val="18"/>
          <w:szCs w:val="18"/>
          <w:lang w:eastAsia="ja-JP"/>
        </w:rPr>
        <w:t>信長様、火事でございます。</w:t>
      </w:r>
    </w:p>
    <w:p w14:paraId="03E5294E" w14:textId="77777777" w:rsidR="00C77E2C" w:rsidRDefault="00C77E2C" w:rsidP="00DA7643">
      <w:pPr>
        <w:spacing w:line="360" w:lineRule="auto"/>
        <w:rPr>
          <w:rFonts w:ascii="Microsoft YaHei UI" w:eastAsia="Yu Mincho" w:hAnsi="Microsoft YaHei UI"/>
          <w:b/>
          <w:sz w:val="18"/>
          <w:szCs w:val="18"/>
          <w:lang w:eastAsia="ja-JP"/>
        </w:rPr>
      </w:pPr>
    </w:p>
    <w:p w14:paraId="16B3C4F5" w14:textId="77777777" w:rsidR="000173F9" w:rsidRDefault="00FC27D9" w:rsidP="00C77E2C">
      <w:pPr>
        <w:spacing w:line="360" w:lineRule="auto"/>
        <w:ind w:left="540" w:hangingChars="300" w:hanging="54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lastRenderedPageBreak/>
        <w:t>蘭丸：</w:t>
      </w:r>
      <w:r w:rsidR="000173F9" w:rsidRPr="00E168D9">
        <w:rPr>
          <w:rFonts w:ascii="Microsoft YaHei UI" w:eastAsia="Microsoft YaHei UI" w:hAnsi="Microsoft YaHei UI" w:hint="eastAsia"/>
          <w:sz w:val="18"/>
          <w:szCs w:val="18"/>
          <w:lang w:eastAsia="ja-JP"/>
        </w:rPr>
        <w:t>豊臣秀吉様がこの本能寺の中に秘密通路を準備しといた。信長様、ご撤退ください。私が案内する。</w:t>
      </w:r>
    </w:p>
    <w:p w14:paraId="096E41C6" w14:textId="326084EC" w:rsidR="00C77E2C" w:rsidRPr="00C77E2C" w:rsidRDefault="00C77E2C" w:rsidP="00C77E2C">
      <w:pPr>
        <w:spacing w:line="360" w:lineRule="auto"/>
        <w:ind w:left="530" w:hangingChars="300" w:hanging="530"/>
        <w:rPr>
          <w:rFonts w:ascii="Microsoft YaHei UI" w:eastAsia="Yu Mincho" w:hAnsi="Microsoft YaHei UI"/>
          <w:bCs/>
          <w:color w:val="FF0000"/>
          <w:sz w:val="18"/>
          <w:szCs w:val="18"/>
          <w:lang w:eastAsia="ja-JP"/>
        </w:rPr>
      </w:pPr>
      <w:r>
        <w:rPr>
          <w:rFonts w:ascii="Microsoft YaHei UI" w:eastAsia="Yu Mincho" w:hAnsi="Microsoft YaHei UI" w:hint="eastAsia"/>
          <w:b/>
          <w:sz w:val="18"/>
          <w:szCs w:val="18"/>
          <w:lang w:eastAsia="ja-JP"/>
        </w:rPr>
        <w:t xml:space="preserve">　　　</w:t>
      </w:r>
      <w:r w:rsidRPr="00C77E2C">
        <w:rPr>
          <w:rFonts w:ascii="Microsoft YaHei UI" w:eastAsia="Yu Mincho" w:hAnsi="Microsoft YaHei UI" w:hint="eastAsia"/>
          <w:bCs/>
          <w:color w:val="FF0000"/>
          <w:sz w:val="18"/>
          <w:szCs w:val="18"/>
          <w:lang w:eastAsia="ja-JP"/>
        </w:rPr>
        <w:t>信長様、秀吉様（ひでよしさま）が、この本能寺に、秘密の通路を作りました。</w:t>
      </w:r>
    </w:p>
    <w:p w14:paraId="3BD8146C" w14:textId="3D774377" w:rsidR="00C77E2C" w:rsidRPr="00C77E2C" w:rsidRDefault="00C77E2C" w:rsidP="00C77E2C">
      <w:pPr>
        <w:spacing w:line="360" w:lineRule="auto"/>
        <w:ind w:left="540" w:hangingChars="300" w:hanging="540"/>
        <w:rPr>
          <w:rFonts w:ascii="Microsoft YaHei UI" w:eastAsia="Yu Mincho" w:hAnsi="Microsoft YaHei UI"/>
          <w:bCs/>
          <w:color w:val="FF0000"/>
          <w:sz w:val="18"/>
          <w:szCs w:val="18"/>
          <w:lang w:eastAsia="ja-JP"/>
        </w:rPr>
      </w:pPr>
      <w:r w:rsidRPr="00C77E2C">
        <w:rPr>
          <w:rFonts w:ascii="Microsoft YaHei UI" w:eastAsia="Yu Mincho" w:hAnsi="Microsoft YaHei UI" w:hint="eastAsia"/>
          <w:bCs/>
          <w:color w:val="FF0000"/>
          <w:sz w:val="18"/>
          <w:szCs w:val="18"/>
          <w:lang w:eastAsia="ja-JP"/>
        </w:rPr>
        <w:t xml:space="preserve">　　　その通路にわたくしがご案内いたします。</w:t>
      </w:r>
    </w:p>
    <w:p w14:paraId="0997B663" w14:textId="77777777" w:rsidR="000173F9" w:rsidRDefault="00FC27D9" w:rsidP="00C77E2C">
      <w:pPr>
        <w:spacing w:line="360" w:lineRule="auto"/>
        <w:ind w:left="720" w:hangingChars="400" w:hanging="72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蘭丸：</w:t>
      </w:r>
      <w:r w:rsidR="000173F9" w:rsidRPr="00E168D9">
        <w:rPr>
          <w:rFonts w:ascii="Microsoft YaHei UI" w:eastAsia="Microsoft YaHei UI" w:hAnsi="Microsoft YaHei UI" w:hint="eastAsia"/>
          <w:sz w:val="18"/>
          <w:szCs w:val="18"/>
          <w:lang w:eastAsia="ja-JP"/>
        </w:rPr>
        <w:t>くそう、秘密通路は閉鎖されました。これはまじ窮地に追い込められた。信長様、今ならどうするべきか？</w:t>
      </w:r>
    </w:p>
    <w:p w14:paraId="1C3C9D1A" w14:textId="0FB06D79" w:rsidR="00CD5515" w:rsidRPr="00C77E2C" w:rsidRDefault="00C77E2C" w:rsidP="00DA7643">
      <w:pPr>
        <w:spacing w:line="360" w:lineRule="auto"/>
        <w:rPr>
          <w:rFonts w:ascii="Microsoft YaHei UI" w:eastAsia="Yu Mincho" w:hAnsi="Microsoft YaHei UI"/>
          <w:color w:val="FF0000"/>
          <w:sz w:val="18"/>
          <w:szCs w:val="18"/>
          <w:lang w:eastAsia="ja-JP"/>
        </w:rPr>
      </w:pPr>
      <w:r>
        <w:rPr>
          <w:rFonts w:ascii="Microsoft YaHei UI" w:eastAsia="Yu Mincho" w:hAnsi="Microsoft YaHei UI" w:hint="eastAsia"/>
          <w:sz w:val="18"/>
          <w:szCs w:val="18"/>
          <w:lang w:eastAsia="ja-JP"/>
        </w:rPr>
        <w:t xml:space="preserve">　　　</w:t>
      </w:r>
      <w:r w:rsidRPr="00C77E2C">
        <w:rPr>
          <w:rFonts w:ascii="Microsoft YaHei UI" w:eastAsia="Yu Mincho" w:hAnsi="Microsoft YaHei UI" w:hint="eastAsia"/>
          <w:color w:val="FF0000"/>
          <w:sz w:val="18"/>
          <w:szCs w:val="18"/>
          <w:lang w:eastAsia="ja-JP"/>
        </w:rPr>
        <w:t>あ･･･。</w:t>
      </w:r>
    </w:p>
    <w:p w14:paraId="5C63BD91" w14:textId="337DCCBE" w:rsidR="00CD5515" w:rsidRPr="00C77E2C" w:rsidRDefault="00C77E2C" w:rsidP="00DA7643">
      <w:pPr>
        <w:spacing w:line="360" w:lineRule="auto"/>
        <w:rPr>
          <w:rFonts w:ascii="Microsoft YaHei UI" w:eastAsia="Yu Mincho" w:hAnsi="Microsoft YaHei UI"/>
          <w:color w:val="FF0000"/>
          <w:sz w:val="18"/>
          <w:szCs w:val="18"/>
          <w:lang w:eastAsia="ja-JP"/>
        </w:rPr>
      </w:pPr>
      <w:r w:rsidRPr="00C77E2C">
        <w:rPr>
          <w:rFonts w:ascii="Microsoft YaHei UI" w:eastAsia="Yu Mincho" w:hAnsi="Microsoft YaHei UI" w:hint="eastAsia"/>
          <w:color w:val="FF0000"/>
          <w:sz w:val="18"/>
          <w:szCs w:val="18"/>
          <w:lang w:eastAsia="ja-JP"/>
        </w:rPr>
        <w:t>信長：どうした？　蘭丸。</w:t>
      </w:r>
    </w:p>
    <w:p w14:paraId="796C5CAF" w14:textId="0BB21D86" w:rsidR="00CD5515" w:rsidRPr="00C77E2C" w:rsidRDefault="00C77E2C" w:rsidP="00DA7643">
      <w:pPr>
        <w:spacing w:line="360" w:lineRule="auto"/>
        <w:rPr>
          <w:rFonts w:ascii="Microsoft YaHei UI" w:eastAsia="Yu Mincho" w:hAnsi="Microsoft YaHei UI"/>
          <w:color w:val="FF0000"/>
          <w:sz w:val="18"/>
          <w:szCs w:val="18"/>
          <w:lang w:eastAsia="ja-JP"/>
        </w:rPr>
      </w:pPr>
      <w:r w:rsidRPr="00C77E2C">
        <w:rPr>
          <w:rFonts w:ascii="Microsoft YaHei UI" w:eastAsia="Yu Mincho" w:hAnsi="Microsoft YaHei UI" w:hint="eastAsia"/>
          <w:color w:val="FF0000"/>
          <w:sz w:val="18"/>
          <w:szCs w:val="18"/>
          <w:lang w:eastAsia="ja-JP"/>
        </w:rPr>
        <w:t>蘭丸：通路が･･･。</w:t>
      </w:r>
      <w:r>
        <w:rPr>
          <w:rFonts w:ascii="Microsoft YaHei UI" w:eastAsia="Yu Mincho" w:hAnsi="Microsoft YaHei UI" w:hint="eastAsia"/>
          <w:color w:val="FF0000"/>
          <w:sz w:val="18"/>
          <w:szCs w:val="18"/>
          <w:lang w:eastAsia="ja-JP"/>
        </w:rPr>
        <w:t>塞（ふさ）がれています。</w:t>
      </w:r>
    </w:p>
    <w:p w14:paraId="2DEE3921" w14:textId="77777777" w:rsidR="00CD5515" w:rsidRPr="00CD5515" w:rsidRDefault="00CD5515" w:rsidP="00DA7643">
      <w:pPr>
        <w:spacing w:line="360" w:lineRule="auto"/>
        <w:rPr>
          <w:rFonts w:ascii="Microsoft YaHei UI" w:eastAsia="Yu Mincho" w:hAnsi="Microsoft YaHei UI"/>
          <w:sz w:val="18"/>
          <w:szCs w:val="18"/>
          <w:lang w:eastAsia="ja-JP"/>
        </w:rPr>
      </w:pPr>
    </w:p>
    <w:p w14:paraId="27127B0F" w14:textId="77777777" w:rsidR="00B70F92" w:rsidRDefault="00B70F92" w:rsidP="00C02C3F">
      <w:pPr>
        <w:spacing w:line="360" w:lineRule="auto"/>
        <w:jc w:val="center"/>
        <w:rPr>
          <w:rFonts w:ascii="Microsoft YaHei UI" w:eastAsia="Microsoft YaHei UI" w:hAnsi="Microsoft YaHei UI"/>
          <w:b/>
          <w:sz w:val="22"/>
          <w:szCs w:val="18"/>
          <w:lang w:eastAsia="ja-JP"/>
        </w:rPr>
      </w:pPr>
      <w:r>
        <w:rPr>
          <w:rFonts w:ascii="Microsoft YaHei UI" w:eastAsia="Microsoft YaHei UI" w:hAnsi="Microsoft YaHei UI" w:hint="eastAsia"/>
          <w:b/>
          <w:sz w:val="22"/>
          <w:szCs w:val="18"/>
          <w:lang w:eastAsia="ja-JP"/>
        </w:rPr>
        <w:t>[</w:t>
      </w:r>
      <w:r>
        <w:rPr>
          <w:rFonts w:ascii="Microsoft YaHei UI" w:eastAsia="Microsoft YaHei UI" w:hAnsi="Microsoft YaHei UI"/>
          <w:b/>
          <w:sz w:val="22"/>
          <w:szCs w:val="18"/>
          <w:lang w:eastAsia="ja-JP"/>
        </w:rPr>
        <w:t xml:space="preserve"> </w:t>
      </w:r>
      <w:r w:rsidR="00CE6DA6">
        <w:rPr>
          <w:rFonts w:ascii="Microsoft YaHei UI" w:eastAsia="Microsoft YaHei UI" w:hAnsi="Microsoft YaHei UI" w:hint="eastAsia"/>
          <w:b/>
          <w:sz w:val="22"/>
          <w:szCs w:val="18"/>
          <w:lang w:eastAsia="ja-JP"/>
        </w:rPr>
        <w:t>第二</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14:paraId="0B07C0A6" w14:textId="77777777" w:rsidR="00AF05DF" w:rsidRPr="00A25991" w:rsidRDefault="00AF05DF" w:rsidP="00AF05DF">
      <w:pPr>
        <w:jc w:val="center"/>
        <w:rPr>
          <w:rFonts w:ascii="Microsoft YaHei UI" w:eastAsia="Yu Mincho" w:hAnsi="Microsoft YaHei UI"/>
          <w:b/>
          <w:sz w:val="16"/>
          <w:szCs w:val="18"/>
          <w:lang w:eastAsia="ja-JP"/>
        </w:rPr>
      </w:pPr>
      <w:r w:rsidRPr="00A25991">
        <w:rPr>
          <w:rFonts w:ascii="Microsoft YaHei UI" w:eastAsia="Yu Mincho" w:hAnsi="Microsoft YaHei UI" w:hint="eastAsia"/>
          <w:b/>
          <w:sz w:val="16"/>
          <w:szCs w:val="18"/>
          <w:lang w:eastAsia="ja-JP"/>
        </w:rPr>
        <w:t>ナレーション</w:t>
      </w:r>
      <w:r w:rsidRPr="00A25991">
        <w:rPr>
          <w:rFonts w:ascii="Microsoft YaHei UI" w:eastAsia="Yu Mincho" w:hAnsi="Microsoft YaHei UI"/>
          <w:b/>
          <w:sz w:val="16"/>
          <w:szCs w:val="18"/>
          <w:lang w:eastAsia="ja-JP"/>
        </w:rPr>
        <w:t xml:space="preserve">A -- </w:t>
      </w:r>
      <w:r w:rsidRPr="00A25991">
        <w:rPr>
          <w:rFonts w:ascii="宋体" w:eastAsia="宋体" w:hAnsi="宋体" w:cs="宋体" w:hint="eastAsia"/>
          <w:b/>
          <w:sz w:val="16"/>
          <w:szCs w:val="18"/>
          <w:lang w:eastAsia="ja-JP"/>
        </w:rPr>
        <w:t>杨</w:t>
      </w:r>
      <w:r w:rsidRPr="00A25991">
        <w:rPr>
          <w:rFonts w:ascii="Yu Mincho" w:eastAsia="Yu Mincho" w:hAnsi="Yu Mincho" w:cs="Yu Mincho" w:hint="eastAsia"/>
          <w:b/>
          <w:sz w:val="16"/>
          <w:szCs w:val="18"/>
          <w:lang w:eastAsia="ja-JP"/>
        </w:rPr>
        <w:t>雅逸</w:t>
      </w:r>
    </w:p>
    <w:p w14:paraId="43765DBF" w14:textId="77777777" w:rsidR="00AF05DF" w:rsidRPr="00A25991" w:rsidRDefault="00AF05DF" w:rsidP="00AF05DF">
      <w:pPr>
        <w:jc w:val="center"/>
        <w:rPr>
          <w:rFonts w:ascii="Microsoft YaHei UI" w:eastAsia="Yu Mincho" w:hAnsi="Microsoft YaHei UI"/>
          <w:b/>
          <w:sz w:val="16"/>
          <w:szCs w:val="18"/>
          <w:lang w:eastAsia="ja-JP"/>
        </w:rPr>
      </w:pPr>
      <w:r w:rsidRPr="00A25991">
        <w:rPr>
          <w:rFonts w:ascii="Microsoft YaHei UI" w:eastAsia="Yu Mincho" w:hAnsi="Microsoft YaHei UI" w:hint="eastAsia"/>
          <w:b/>
          <w:sz w:val="16"/>
          <w:szCs w:val="18"/>
          <w:lang w:eastAsia="ja-JP"/>
        </w:rPr>
        <w:t>ナレーション</w:t>
      </w:r>
      <w:r w:rsidRPr="00A25991">
        <w:rPr>
          <w:rFonts w:ascii="Microsoft YaHei UI" w:eastAsia="Yu Mincho" w:hAnsi="Microsoft YaHei UI"/>
          <w:b/>
          <w:sz w:val="16"/>
          <w:szCs w:val="18"/>
          <w:lang w:eastAsia="ja-JP"/>
        </w:rPr>
        <w:t xml:space="preserve">B -- </w:t>
      </w:r>
      <w:r w:rsidRPr="00A25991">
        <w:rPr>
          <w:rFonts w:ascii="宋体" w:eastAsia="宋体" w:hAnsi="宋体" w:cs="宋体" w:hint="eastAsia"/>
          <w:b/>
          <w:sz w:val="16"/>
          <w:szCs w:val="18"/>
          <w:lang w:eastAsia="ja-JP"/>
        </w:rPr>
        <w:t>陈</w:t>
      </w:r>
      <w:r w:rsidRPr="00A25991">
        <w:rPr>
          <w:rFonts w:ascii="Yu Mincho" w:eastAsia="Yu Mincho" w:hAnsi="Yu Mincho" w:cs="Yu Mincho" w:hint="eastAsia"/>
          <w:b/>
          <w:sz w:val="16"/>
          <w:szCs w:val="18"/>
          <w:lang w:eastAsia="ja-JP"/>
        </w:rPr>
        <w:t>霖杰</w:t>
      </w:r>
    </w:p>
    <w:p w14:paraId="2EF74021" w14:textId="77777777" w:rsidR="00AF05DF" w:rsidRPr="00A25991" w:rsidRDefault="00AF05DF" w:rsidP="00AF05DF">
      <w:pPr>
        <w:jc w:val="center"/>
        <w:rPr>
          <w:rFonts w:ascii="Microsoft YaHei UI" w:eastAsia="Yu Mincho" w:hAnsi="Microsoft YaHei UI"/>
          <w:b/>
          <w:sz w:val="16"/>
          <w:szCs w:val="18"/>
          <w:lang w:eastAsia="ja-JP"/>
        </w:rPr>
      </w:pPr>
      <w:r w:rsidRPr="00A25991">
        <w:rPr>
          <w:rFonts w:ascii="Microsoft YaHei UI" w:eastAsia="Yu Mincho" w:hAnsi="Microsoft YaHei UI" w:hint="eastAsia"/>
          <w:b/>
          <w:sz w:val="16"/>
          <w:szCs w:val="18"/>
          <w:lang w:eastAsia="ja-JP"/>
        </w:rPr>
        <w:t>信長</w:t>
      </w:r>
      <w:r w:rsidRPr="00A25991">
        <w:rPr>
          <w:rFonts w:ascii="Microsoft YaHei UI" w:eastAsia="Yu Mincho" w:hAnsi="Microsoft YaHei UI"/>
          <w:b/>
          <w:sz w:val="16"/>
          <w:szCs w:val="18"/>
          <w:lang w:eastAsia="ja-JP"/>
        </w:rPr>
        <w:t xml:space="preserve"> -- </w:t>
      </w:r>
      <w:r w:rsidRPr="00A25991">
        <w:rPr>
          <w:rFonts w:ascii="Microsoft YaHei UI" w:eastAsia="Yu Mincho" w:hAnsi="Microsoft YaHei UI"/>
          <w:b/>
          <w:sz w:val="16"/>
          <w:szCs w:val="18"/>
          <w:lang w:eastAsia="ja-JP"/>
        </w:rPr>
        <w:t>廖昀昊</w:t>
      </w:r>
    </w:p>
    <w:p w14:paraId="5E64005D" w14:textId="77777777" w:rsidR="00AF05DF" w:rsidRPr="00D531B0" w:rsidRDefault="00AF05DF" w:rsidP="00D531B0">
      <w:pPr>
        <w:jc w:val="center"/>
        <w:rPr>
          <w:rFonts w:ascii="Microsoft YaHei UI" w:eastAsia="Yu Mincho" w:hAnsi="Microsoft YaHei UI"/>
          <w:b/>
          <w:sz w:val="16"/>
          <w:szCs w:val="18"/>
          <w:lang w:eastAsia="ja-JP"/>
        </w:rPr>
      </w:pPr>
      <w:r w:rsidRPr="00A25991">
        <w:rPr>
          <w:rFonts w:ascii="Microsoft YaHei UI" w:eastAsia="Yu Mincho" w:hAnsi="Microsoft YaHei UI" w:hint="eastAsia"/>
          <w:b/>
          <w:sz w:val="16"/>
          <w:szCs w:val="18"/>
          <w:lang w:eastAsia="ja-JP"/>
        </w:rPr>
        <w:t>扔箭者</w:t>
      </w:r>
      <w:r w:rsidR="00BB142F">
        <w:rPr>
          <w:rFonts w:ascii="Microsoft YaHei UI" w:eastAsia="Yu Mincho" w:hAnsi="Microsoft YaHei UI" w:hint="eastAsia"/>
          <w:b/>
          <w:sz w:val="16"/>
          <w:szCs w:val="18"/>
          <w:lang w:eastAsia="ja-JP"/>
        </w:rPr>
        <w:t xml:space="preserve"> -- </w:t>
      </w:r>
      <w:r w:rsidR="00BB142F">
        <w:rPr>
          <w:rFonts w:ascii="Microsoft YaHei UI" w:eastAsia="Yu Mincho" w:hAnsi="Microsoft YaHei UI" w:hint="eastAsia"/>
          <w:b/>
          <w:sz w:val="16"/>
          <w:szCs w:val="18"/>
          <w:lang w:eastAsia="ja-JP"/>
        </w:rPr>
        <w:t>戴</w:t>
      </w:r>
      <w:r w:rsidR="00BB142F">
        <w:rPr>
          <w:rFonts w:ascii="宋体" w:eastAsia="宋体" w:hAnsi="宋体" w:cs="宋体"/>
          <w:b/>
          <w:sz w:val="16"/>
          <w:szCs w:val="18"/>
          <w:lang w:eastAsia="ja-JP"/>
        </w:rPr>
        <w:t>阅顺</w:t>
      </w:r>
    </w:p>
    <w:p w14:paraId="3D6EC97A"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突然に、一本すごく早い弓矢が空を引き裂いて、深々に信長の胸に刺してしまう。</w:t>
      </w:r>
    </w:p>
    <w:p w14:paraId="4B234FBB" w14:textId="51907B39" w:rsidR="00C77E2C" w:rsidRPr="00C77E2C" w:rsidRDefault="00C77E2C" w:rsidP="00DA7643">
      <w:pPr>
        <w:spacing w:line="360" w:lineRule="auto"/>
        <w:rPr>
          <w:rFonts w:ascii="Microsoft YaHei UI" w:eastAsia="Yu Mincho" w:hAnsi="Microsoft YaHei UI"/>
          <w:sz w:val="18"/>
          <w:szCs w:val="18"/>
          <w:lang w:eastAsia="ja-JP"/>
        </w:rPr>
      </w:pPr>
      <w:r>
        <w:rPr>
          <w:rFonts w:ascii="Microsoft YaHei UI" w:eastAsia="Yu Mincho" w:hAnsi="Microsoft YaHei UI" w:hint="eastAsia"/>
          <w:sz w:val="18"/>
          <w:szCs w:val="18"/>
          <w:lang w:eastAsia="ja-JP"/>
        </w:rPr>
        <w:t xml:space="preserve">　　　　　　　　</w:t>
      </w:r>
      <w:r w:rsidRPr="00C77E2C">
        <w:rPr>
          <w:rFonts w:ascii="Microsoft YaHei UI" w:eastAsia="Yu Mincho" w:hAnsi="Microsoft YaHei UI" w:hint="eastAsia"/>
          <w:color w:val="FF0000"/>
          <w:sz w:val="18"/>
          <w:szCs w:val="18"/>
          <w:lang w:eastAsia="ja-JP"/>
        </w:rPr>
        <w:t>その時です。信長の胸に</w:t>
      </w:r>
      <w:r w:rsidRPr="00C77E2C">
        <w:rPr>
          <w:rFonts w:ascii="Microsoft YaHei UI" w:eastAsia="Yu Mincho" w:hAnsi="Microsoft YaHei UI" w:hint="eastAsia"/>
          <w:color w:val="FF0000"/>
          <w:sz w:val="18"/>
          <w:szCs w:val="18"/>
          <w:lang w:eastAsia="ja-JP"/>
        </w:rPr>
        <w:t>1</w:t>
      </w:r>
      <w:r w:rsidRPr="00C77E2C">
        <w:rPr>
          <w:rFonts w:ascii="Microsoft YaHei UI" w:eastAsia="Yu Mincho" w:hAnsi="Microsoft YaHei UI" w:hint="eastAsia"/>
          <w:color w:val="FF0000"/>
          <w:sz w:val="18"/>
          <w:szCs w:val="18"/>
          <w:lang w:eastAsia="ja-JP"/>
        </w:rPr>
        <w:t>本の矢が･･･。</w:t>
      </w:r>
    </w:p>
    <w:p w14:paraId="5E34110E" w14:textId="77777777" w:rsidR="000173F9" w:rsidRDefault="00FC27D9" w:rsidP="00C77E2C">
      <w:pPr>
        <w:spacing w:line="360" w:lineRule="auto"/>
        <w:ind w:left="540" w:hangingChars="300" w:hanging="54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信長：</w:t>
      </w:r>
      <w:r w:rsidR="000173F9" w:rsidRPr="00E168D9">
        <w:rPr>
          <w:rFonts w:ascii="Microsoft YaHei UI" w:eastAsia="Microsoft YaHei UI" w:hAnsi="Microsoft YaHei UI" w:hint="eastAsia"/>
          <w:sz w:val="18"/>
          <w:szCs w:val="18"/>
          <w:lang w:eastAsia="ja-JP"/>
        </w:rPr>
        <w:t>うあああ、心臓が。。。ん野郎が、ほかに残っている仕様が無いのか。はしの覇道がここまでなんだか。</w:t>
      </w:r>
    </w:p>
    <w:p w14:paraId="2ED427EE" w14:textId="436B8460" w:rsidR="00C77E2C" w:rsidRPr="00C77E2C" w:rsidRDefault="00C77E2C" w:rsidP="00C77E2C">
      <w:pPr>
        <w:spacing w:line="360" w:lineRule="auto"/>
        <w:ind w:left="530" w:hangingChars="300" w:hanging="530"/>
        <w:rPr>
          <w:rFonts w:ascii="Microsoft YaHei UI" w:eastAsia="Yu Mincho" w:hAnsi="Microsoft YaHei UI"/>
          <w:bCs/>
          <w:color w:val="FF0000"/>
          <w:sz w:val="18"/>
          <w:szCs w:val="18"/>
          <w:lang w:eastAsia="ja-JP"/>
        </w:rPr>
      </w:pPr>
      <w:r>
        <w:rPr>
          <w:rFonts w:ascii="Microsoft YaHei UI" w:eastAsia="Yu Mincho" w:hAnsi="Microsoft YaHei UI" w:hint="eastAsia"/>
          <w:b/>
          <w:sz w:val="18"/>
          <w:szCs w:val="18"/>
          <w:lang w:eastAsia="ja-JP"/>
        </w:rPr>
        <w:t xml:space="preserve">　　　</w:t>
      </w:r>
      <w:r w:rsidRPr="00C77E2C">
        <w:rPr>
          <w:rFonts w:ascii="Microsoft YaHei UI" w:eastAsia="Yu Mincho" w:hAnsi="Microsoft YaHei UI" w:hint="eastAsia"/>
          <w:bCs/>
          <w:color w:val="FF0000"/>
          <w:sz w:val="18"/>
          <w:szCs w:val="18"/>
          <w:lang w:eastAsia="ja-JP"/>
        </w:rPr>
        <w:t>うっ。</w:t>
      </w:r>
    </w:p>
    <w:p w14:paraId="0EC22C99" w14:textId="34828FCF" w:rsidR="00C77E2C" w:rsidRPr="00C77E2C" w:rsidRDefault="00C77E2C" w:rsidP="00C77E2C">
      <w:pPr>
        <w:spacing w:line="360" w:lineRule="auto"/>
        <w:ind w:left="540" w:hangingChars="300" w:hanging="540"/>
        <w:rPr>
          <w:rFonts w:ascii="Microsoft YaHei UI" w:eastAsia="Yu Mincho" w:hAnsi="Microsoft YaHei UI"/>
          <w:bCs/>
          <w:color w:val="FF0000"/>
          <w:sz w:val="18"/>
          <w:szCs w:val="18"/>
          <w:lang w:eastAsia="ja-JP"/>
        </w:rPr>
      </w:pPr>
      <w:r w:rsidRPr="00C77E2C">
        <w:rPr>
          <w:rFonts w:ascii="Microsoft YaHei UI" w:eastAsia="Yu Mincho" w:hAnsi="Microsoft YaHei UI" w:hint="eastAsia"/>
          <w:bCs/>
          <w:color w:val="FF0000"/>
          <w:sz w:val="18"/>
          <w:szCs w:val="18"/>
          <w:lang w:eastAsia="ja-JP"/>
        </w:rPr>
        <w:t>蘭丸：信長様！</w:t>
      </w:r>
      <w:r>
        <w:rPr>
          <w:rFonts w:ascii="Microsoft YaHei UI" w:eastAsia="Yu Mincho" w:hAnsi="Microsoft YaHei UI" w:hint="eastAsia"/>
          <w:bCs/>
          <w:color w:val="FF0000"/>
          <w:sz w:val="18"/>
          <w:szCs w:val="18"/>
          <w:lang w:eastAsia="ja-JP"/>
        </w:rPr>
        <w:t xml:space="preserve">　お気を確（たし）かに！</w:t>
      </w:r>
    </w:p>
    <w:p w14:paraId="0E7F27B9" w14:textId="77777777" w:rsidR="000173F9" w:rsidRDefault="00FC27D9" w:rsidP="00C77E2C">
      <w:pPr>
        <w:spacing w:line="360" w:lineRule="auto"/>
        <w:ind w:left="1440" w:hangingChars="800" w:hanging="144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だんだん、信長の視線が模糊になってしまった、血が傷から噴射してきた、絶望と悔しさが彼の心に混んでいた、これで、歴史にある一人英雄が倒されてしまいました。</w:t>
      </w:r>
    </w:p>
    <w:p w14:paraId="6D8DE288" w14:textId="1971DE39" w:rsidR="00C77E2C" w:rsidRPr="00980664" w:rsidRDefault="00C77E2C" w:rsidP="00C77E2C">
      <w:pPr>
        <w:spacing w:line="360" w:lineRule="auto"/>
        <w:ind w:left="1413" w:hangingChars="800" w:hanging="1413"/>
        <w:rPr>
          <w:rFonts w:ascii="Microsoft YaHei UI" w:eastAsia="Yu Mincho" w:hAnsi="Microsoft YaHei UI"/>
          <w:bCs/>
          <w:color w:val="FF0000"/>
          <w:sz w:val="18"/>
          <w:szCs w:val="18"/>
          <w:lang w:eastAsia="ja-JP"/>
        </w:rPr>
      </w:pPr>
      <w:r>
        <w:rPr>
          <w:rFonts w:ascii="Microsoft YaHei UI" w:eastAsia="Yu Mincho" w:hAnsi="Microsoft YaHei UI" w:hint="eastAsia"/>
          <w:b/>
          <w:sz w:val="18"/>
          <w:szCs w:val="18"/>
          <w:lang w:eastAsia="ja-JP"/>
        </w:rPr>
        <w:t xml:space="preserve">　　　　　　　　</w:t>
      </w:r>
      <w:r w:rsidRPr="00980664">
        <w:rPr>
          <w:rFonts w:ascii="Microsoft YaHei UI" w:eastAsia="Yu Mincho" w:hAnsi="Microsoft YaHei UI" w:hint="eastAsia"/>
          <w:bCs/>
          <w:color w:val="FF0000"/>
          <w:sz w:val="18"/>
          <w:szCs w:val="18"/>
          <w:lang w:eastAsia="ja-JP"/>
        </w:rPr>
        <w:t>こうして、心臓に刺さった矢（や）は信長の意識を奪</w:t>
      </w:r>
      <w:r w:rsidR="00980664">
        <w:rPr>
          <w:rFonts w:ascii="Microsoft YaHei UI" w:eastAsia="Yu Mincho" w:hAnsi="Microsoft YaHei UI" w:hint="eastAsia"/>
          <w:bCs/>
          <w:color w:val="FF0000"/>
          <w:sz w:val="18"/>
          <w:szCs w:val="18"/>
          <w:lang w:eastAsia="ja-JP"/>
        </w:rPr>
        <w:t>（うば）</w:t>
      </w:r>
      <w:r w:rsidRPr="00980664">
        <w:rPr>
          <w:rFonts w:ascii="Microsoft YaHei UI" w:eastAsia="Yu Mincho" w:hAnsi="Microsoft YaHei UI" w:hint="eastAsia"/>
          <w:bCs/>
          <w:color w:val="FF0000"/>
          <w:sz w:val="18"/>
          <w:szCs w:val="18"/>
          <w:lang w:eastAsia="ja-JP"/>
        </w:rPr>
        <w:t>って</w:t>
      </w:r>
      <w:r w:rsidR="00980664" w:rsidRPr="00980664">
        <w:rPr>
          <w:rFonts w:ascii="Microsoft YaHei UI" w:eastAsia="Yu Mincho" w:hAnsi="Microsoft YaHei UI" w:hint="eastAsia"/>
          <w:bCs/>
          <w:color w:val="FF0000"/>
          <w:sz w:val="18"/>
          <w:szCs w:val="18"/>
          <w:lang w:eastAsia="ja-JP"/>
        </w:rPr>
        <w:t>いきました。</w:t>
      </w:r>
    </w:p>
    <w:p w14:paraId="75706638" w14:textId="6ADA07E8" w:rsidR="00980664" w:rsidRPr="00980664" w:rsidRDefault="00980664" w:rsidP="00980664">
      <w:pPr>
        <w:spacing w:line="360" w:lineRule="auto"/>
        <w:ind w:left="1440" w:hangingChars="800" w:hanging="1440"/>
        <w:rPr>
          <w:rFonts w:ascii="Microsoft YaHei UI" w:eastAsia="Yu Mincho" w:hAnsi="Microsoft YaHei UI"/>
          <w:bCs/>
          <w:color w:val="FF0000"/>
          <w:sz w:val="18"/>
          <w:szCs w:val="18"/>
          <w:lang w:eastAsia="ja-JP"/>
        </w:rPr>
      </w:pPr>
      <w:r w:rsidRPr="00980664">
        <w:rPr>
          <w:rFonts w:ascii="Microsoft YaHei UI" w:eastAsia="Yu Mincho" w:hAnsi="Microsoft YaHei UI" w:hint="eastAsia"/>
          <w:bCs/>
          <w:color w:val="FF0000"/>
          <w:sz w:val="18"/>
          <w:szCs w:val="18"/>
          <w:lang w:eastAsia="ja-JP"/>
        </w:rPr>
        <w:t xml:space="preserve">　　　　　　　　そして、その矢で歴史的英雄（れきしてきえいゆう）</w:t>
      </w:r>
      <w:r w:rsidR="009B3706">
        <w:rPr>
          <w:rFonts w:ascii="Microsoft YaHei UI" w:eastAsia="Yu Mincho" w:hAnsi="Microsoft YaHei UI" w:hint="eastAsia"/>
          <w:bCs/>
          <w:color w:val="FF0000"/>
          <w:sz w:val="18"/>
          <w:szCs w:val="18"/>
          <w:lang w:eastAsia="ja-JP"/>
        </w:rPr>
        <w:t>である</w:t>
      </w:r>
      <w:r>
        <w:rPr>
          <w:rFonts w:ascii="Microsoft YaHei UI" w:eastAsia="Yu Mincho" w:hAnsi="Microsoft YaHei UI" w:hint="eastAsia"/>
          <w:bCs/>
          <w:color w:val="FF0000"/>
          <w:sz w:val="18"/>
          <w:szCs w:val="18"/>
          <w:lang w:eastAsia="ja-JP"/>
        </w:rPr>
        <w:t>信長は</w:t>
      </w:r>
      <w:r w:rsidRPr="00980664">
        <w:rPr>
          <w:rFonts w:ascii="Microsoft YaHei UI" w:eastAsia="Yu Mincho" w:hAnsi="Microsoft YaHei UI" w:hint="eastAsia"/>
          <w:bCs/>
          <w:color w:val="FF0000"/>
          <w:sz w:val="18"/>
          <w:szCs w:val="18"/>
          <w:lang w:eastAsia="ja-JP"/>
        </w:rPr>
        <w:t>命を落（お）としました。</w:t>
      </w:r>
    </w:p>
    <w:p w14:paraId="3F238B52"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信長：</w:t>
      </w:r>
      <w:r w:rsidR="000173F9" w:rsidRPr="00E168D9">
        <w:rPr>
          <w:rFonts w:ascii="Microsoft YaHei UI" w:eastAsia="Microsoft YaHei UI" w:hAnsi="Microsoft YaHei UI" w:hint="eastAsia"/>
          <w:sz w:val="18"/>
          <w:szCs w:val="18"/>
          <w:lang w:eastAsia="ja-JP"/>
        </w:rPr>
        <w:t>ああ、俺がこうやって倒されたんだか？悔しい、悔しいなあ！</w:t>
      </w:r>
    </w:p>
    <w:p w14:paraId="689A41DD" w14:textId="27BE1BDD" w:rsidR="00980664" w:rsidRPr="00980664" w:rsidRDefault="00980664" w:rsidP="00DA7643">
      <w:pPr>
        <w:spacing w:line="360" w:lineRule="auto"/>
        <w:rPr>
          <w:rFonts w:ascii="Microsoft YaHei UI" w:eastAsia="Yu Mincho" w:hAnsi="Microsoft YaHei UI"/>
          <w:sz w:val="18"/>
          <w:szCs w:val="18"/>
          <w:lang w:eastAsia="ja-JP"/>
        </w:rPr>
      </w:pPr>
      <w:r>
        <w:rPr>
          <w:rFonts w:ascii="Microsoft YaHei UI" w:eastAsia="Yu Mincho" w:hAnsi="Microsoft YaHei UI" w:hint="eastAsia"/>
          <w:sz w:val="18"/>
          <w:szCs w:val="18"/>
          <w:lang w:eastAsia="ja-JP"/>
        </w:rPr>
        <w:t xml:space="preserve">　　</w:t>
      </w:r>
      <w:r w:rsidR="009B3706">
        <w:rPr>
          <w:rFonts w:ascii="Microsoft YaHei UI" w:eastAsia="Yu Mincho" w:hAnsi="Microsoft YaHei UI" w:hint="eastAsia"/>
          <w:color w:val="FF0000"/>
          <w:sz w:val="18"/>
          <w:szCs w:val="18"/>
          <w:lang w:eastAsia="ja-JP"/>
        </w:rPr>
        <w:t xml:space="preserve">　是非（ぜひ）もないことであるが…、</w:t>
      </w:r>
      <w:r w:rsidRPr="00980664">
        <w:rPr>
          <w:rFonts w:ascii="Microsoft YaHei UI" w:eastAsia="Yu Mincho" w:hAnsi="Microsoft YaHei UI" w:hint="eastAsia"/>
          <w:color w:val="FF0000"/>
          <w:sz w:val="18"/>
          <w:szCs w:val="18"/>
          <w:lang w:eastAsia="ja-JP"/>
        </w:rPr>
        <w:t>もう一度、やり直せたら･･･。</w:t>
      </w:r>
    </w:p>
    <w:p w14:paraId="51A49B96"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須臾の中、信長が少し異変を感じた。</w:t>
      </w:r>
    </w:p>
    <w:p w14:paraId="39F63ED6" w14:textId="6E2F81F7" w:rsidR="00A21D9D" w:rsidRPr="00A21D9D" w:rsidRDefault="00A21D9D" w:rsidP="00DA7643">
      <w:pPr>
        <w:spacing w:line="360" w:lineRule="auto"/>
        <w:rPr>
          <w:rFonts w:ascii="Microsoft YaHei UI" w:eastAsia="Yu Mincho" w:hAnsi="Microsoft YaHei UI"/>
          <w:sz w:val="18"/>
          <w:szCs w:val="18"/>
          <w:lang w:eastAsia="ja-JP"/>
        </w:rPr>
      </w:pPr>
      <w:r>
        <w:rPr>
          <w:rFonts w:ascii="Microsoft YaHei UI" w:eastAsia="Yu Mincho" w:hAnsi="Microsoft YaHei UI" w:hint="eastAsia"/>
          <w:sz w:val="18"/>
          <w:szCs w:val="18"/>
          <w:lang w:eastAsia="ja-JP"/>
        </w:rPr>
        <w:t xml:space="preserve">　　　　　　　　</w:t>
      </w:r>
      <w:r w:rsidRPr="00A21D9D">
        <w:rPr>
          <w:rFonts w:ascii="Microsoft YaHei UI" w:eastAsia="Yu Mincho" w:hAnsi="Microsoft YaHei UI" w:hint="eastAsia"/>
          <w:color w:val="FF0000"/>
          <w:sz w:val="18"/>
          <w:szCs w:val="18"/>
          <w:lang w:eastAsia="ja-JP"/>
        </w:rPr>
        <w:t>そのとき、信長は異変を感じました。</w:t>
      </w:r>
    </w:p>
    <w:p w14:paraId="4DC01F43" w14:textId="50A71AFF" w:rsidR="00980664" w:rsidRDefault="00980664" w:rsidP="00DA7643">
      <w:pPr>
        <w:spacing w:line="360" w:lineRule="auto"/>
        <w:rPr>
          <w:rFonts w:ascii="Microsoft YaHei UI" w:eastAsia="Yu Mincho" w:hAnsi="Microsoft YaHei UI"/>
          <w:bCs/>
          <w:sz w:val="18"/>
          <w:szCs w:val="18"/>
          <w:lang w:eastAsia="ja-JP"/>
        </w:rPr>
      </w:pPr>
      <w:r>
        <w:rPr>
          <w:rFonts w:ascii="Microsoft YaHei UI" w:eastAsia="Yu Mincho" w:hAnsi="Microsoft YaHei UI" w:hint="eastAsia"/>
          <w:b/>
          <w:sz w:val="18"/>
          <w:szCs w:val="18"/>
          <w:lang w:eastAsia="ja-JP"/>
        </w:rPr>
        <w:t xml:space="preserve">　　　　　　　　</w:t>
      </w:r>
      <w:r w:rsidRPr="00A21D9D">
        <w:rPr>
          <w:rFonts w:ascii="Microsoft YaHei UI" w:eastAsia="Yu Mincho" w:hAnsi="Microsoft YaHei UI" w:hint="eastAsia"/>
          <w:bCs/>
          <w:color w:val="FF0000"/>
          <w:sz w:val="18"/>
          <w:szCs w:val="18"/>
          <w:lang w:eastAsia="ja-JP"/>
        </w:rPr>
        <w:t>悔しく、やり直したいという信長の気持ちがそうさせたのでしょうか･･･。</w:t>
      </w:r>
    </w:p>
    <w:p w14:paraId="35C39775" w14:textId="1B4071D1" w:rsidR="00980664" w:rsidRPr="00A21D9D" w:rsidRDefault="00A21D9D" w:rsidP="00DA7643">
      <w:pPr>
        <w:spacing w:line="360" w:lineRule="auto"/>
        <w:rPr>
          <w:rFonts w:ascii="Microsoft YaHei UI" w:eastAsia="Yu Mincho" w:hAnsi="Microsoft YaHei UI"/>
          <w:bCs/>
          <w:strike/>
          <w:sz w:val="18"/>
          <w:szCs w:val="18"/>
          <w:lang w:eastAsia="ja-JP"/>
        </w:rPr>
      </w:pPr>
      <w:r>
        <w:rPr>
          <w:rFonts w:ascii="Microsoft YaHei UI" w:eastAsia="Yu Mincho" w:hAnsi="Microsoft YaHei UI" w:hint="eastAsia"/>
          <w:bCs/>
          <w:sz w:val="18"/>
          <w:szCs w:val="18"/>
          <w:lang w:eastAsia="ja-JP"/>
        </w:rPr>
        <w:lastRenderedPageBreak/>
        <w:t xml:space="preserve">　　　　　　　</w:t>
      </w:r>
    </w:p>
    <w:p w14:paraId="32F19851" w14:textId="77777777" w:rsidR="000173F9" w:rsidRDefault="00FC27D9" w:rsidP="00980664">
      <w:pPr>
        <w:spacing w:line="360" w:lineRule="auto"/>
        <w:ind w:left="540" w:hangingChars="300" w:hanging="54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信長：</w:t>
      </w:r>
      <w:r w:rsidR="000173F9" w:rsidRPr="00E168D9">
        <w:rPr>
          <w:rFonts w:ascii="Microsoft YaHei UI" w:eastAsia="Microsoft YaHei UI" w:hAnsi="Microsoft YaHei UI" w:hint="eastAsia"/>
          <w:sz w:val="18"/>
          <w:szCs w:val="18"/>
          <w:lang w:eastAsia="ja-JP"/>
        </w:rPr>
        <w:t>これは、何の音？あ、そこに微光か。もしかしたら、天国の入り口なんですか、ああ、これで、残念も残っていないよね。。。</w:t>
      </w:r>
    </w:p>
    <w:p w14:paraId="3E00B005" w14:textId="51B7BD9E" w:rsidR="00980664" w:rsidRPr="00980664" w:rsidRDefault="00980664" w:rsidP="00980664">
      <w:pPr>
        <w:spacing w:line="360" w:lineRule="auto"/>
        <w:ind w:left="530" w:hangingChars="300" w:hanging="530"/>
        <w:rPr>
          <w:rFonts w:ascii="Microsoft YaHei UI" w:eastAsia="Yu Mincho" w:hAnsi="Microsoft YaHei UI"/>
          <w:bCs/>
          <w:sz w:val="18"/>
          <w:szCs w:val="18"/>
          <w:lang w:eastAsia="ja-JP"/>
        </w:rPr>
      </w:pPr>
      <w:r>
        <w:rPr>
          <w:rFonts w:ascii="Microsoft YaHei UI" w:eastAsia="Yu Mincho" w:hAnsi="Microsoft YaHei UI" w:hint="eastAsia"/>
          <w:b/>
          <w:sz w:val="18"/>
          <w:szCs w:val="18"/>
          <w:lang w:eastAsia="ja-JP"/>
        </w:rPr>
        <w:t xml:space="preserve">　　</w:t>
      </w:r>
      <w:r w:rsidRPr="00980664">
        <w:rPr>
          <w:rFonts w:ascii="Microsoft YaHei UI" w:eastAsia="Yu Mincho" w:hAnsi="Microsoft YaHei UI" w:hint="eastAsia"/>
          <w:bCs/>
          <w:sz w:val="18"/>
          <w:szCs w:val="18"/>
          <w:lang w:eastAsia="ja-JP"/>
        </w:rPr>
        <w:t xml:space="preserve">　</w:t>
      </w:r>
      <w:r w:rsidRPr="00980664">
        <w:rPr>
          <w:rFonts w:ascii="Microsoft YaHei UI" w:eastAsia="Yu Mincho" w:hAnsi="Microsoft YaHei UI" w:hint="eastAsia"/>
          <w:bCs/>
          <w:color w:val="FF0000"/>
          <w:sz w:val="18"/>
          <w:szCs w:val="18"/>
          <w:lang w:eastAsia="ja-JP"/>
        </w:rPr>
        <w:t>この音は･･･。あそこに、光が見えるぞ。</w:t>
      </w:r>
      <w:r w:rsidR="00A21D9D">
        <w:rPr>
          <w:rFonts w:ascii="Microsoft YaHei UI" w:eastAsia="Yu Mincho" w:hAnsi="Microsoft YaHei UI" w:hint="eastAsia"/>
          <w:bCs/>
          <w:color w:val="FF0000"/>
          <w:sz w:val="18"/>
          <w:szCs w:val="18"/>
          <w:lang w:eastAsia="ja-JP"/>
        </w:rPr>
        <w:t>あれは天国の入り口なのだろうか。ああ、俺は本当に死んだのだな･･･。</w:t>
      </w:r>
    </w:p>
    <w:p w14:paraId="796D388F"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あんな微光が少しずつおおきくなりました、形がだんだんに見えた。</w:t>
      </w:r>
    </w:p>
    <w:p w14:paraId="10F227D9" w14:textId="19CAA5F9" w:rsidR="00A21D9D" w:rsidRPr="00A21D9D" w:rsidRDefault="00A21D9D" w:rsidP="00A21D9D">
      <w:pPr>
        <w:spacing w:line="360" w:lineRule="auto"/>
        <w:ind w:left="1440" w:hangingChars="800" w:hanging="1440"/>
        <w:rPr>
          <w:rFonts w:ascii="Microsoft YaHei UI" w:eastAsia="Yu Mincho" w:hAnsi="Microsoft YaHei UI"/>
          <w:sz w:val="18"/>
          <w:szCs w:val="18"/>
          <w:lang w:eastAsia="ja-JP"/>
        </w:rPr>
      </w:pPr>
      <w:r>
        <w:rPr>
          <w:rFonts w:ascii="Microsoft YaHei UI" w:eastAsia="Yu Mincho" w:hAnsi="Microsoft YaHei UI" w:hint="eastAsia"/>
          <w:sz w:val="18"/>
          <w:szCs w:val="18"/>
          <w:lang w:eastAsia="ja-JP"/>
        </w:rPr>
        <w:t xml:space="preserve">　　　　　　　　</w:t>
      </w:r>
      <w:r w:rsidRPr="00A21D9D">
        <w:rPr>
          <w:rFonts w:ascii="Microsoft YaHei UI" w:eastAsia="Yu Mincho" w:hAnsi="Microsoft YaHei UI" w:hint="eastAsia"/>
          <w:color w:val="FF0000"/>
          <w:sz w:val="18"/>
          <w:szCs w:val="18"/>
          <w:lang w:eastAsia="ja-JP"/>
        </w:rPr>
        <w:t>すると、信長が見た光が少しずつ大きくなっていきました。</w:t>
      </w:r>
      <w:r>
        <w:rPr>
          <w:rFonts w:ascii="Microsoft YaHei UI" w:eastAsia="Yu Mincho" w:hAnsi="Microsoft YaHei UI" w:hint="eastAsia"/>
          <w:color w:val="FF0000"/>
          <w:sz w:val="18"/>
          <w:szCs w:val="18"/>
          <w:lang w:eastAsia="ja-JP"/>
        </w:rPr>
        <w:t>その光は桃の形をしていて、強い力で信長を引きずりこもうとします。</w:t>
      </w:r>
    </w:p>
    <w:p w14:paraId="6E1FBDAF" w14:textId="77777777" w:rsidR="000173F9" w:rsidRDefault="00FC27D9" w:rsidP="00A21D9D">
      <w:pPr>
        <w:spacing w:line="360" w:lineRule="auto"/>
        <w:ind w:left="540" w:hangingChars="300" w:hanging="54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信長：</w:t>
      </w:r>
      <w:r w:rsidR="000173F9" w:rsidRPr="00E168D9">
        <w:rPr>
          <w:rFonts w:ascii="Microsoft YaHei UI" w:eastAsia="Microsoft YaHei UI" w:hAnsi="Microsoft YaHei UI" w:hint="eastAsia"/>
          <w:sz w:val="18"/>
          <w:szCs w:val="18"/>
          <w:lang w:eastAsia="ja-JP"/>
        </w:rPr>
        <w:t>なるほど、天国入り口の姿が一つ桃なのか。なあ？桃？なんということだ！あ、だめだ、入られてしまう！いやだ、また死にたくない、助けろ、いやあああああああ！！！</w:t>
      </w:r>
    </w:p>
    <w:p w14:paraId="52BCC69A" w14:textId="411FD52E" w:rsidR="00411013" w:rsidRDefault="00A21D9D" w:rsidP="00DA7643">
      <w:pPr>
        <w:spacing w:line="360" w:lineRule="auto"/>
        <w:rPr>
          <w:rFonts w:ascii="Microsoft YaHei UI" w:eastAsia="Yu Mincho" w:hAnsi="Microsoft YaHei UI"/>
          <w:sz w:val="18"/>
          <w:szCs w:val="18"/>
          <w:lang w:eastAsia="ja-JP"/>
        </w:rPr>
      </w:pPr>
      <w:r>
        <w:rPr>
          <w:rFonts w:ascii="Microsoft YaHei UI" w:eastAsia="Yu Mincho" w:hAnsi="Microsoft YaHei UI" w:hint="eastAsia"/>
          <w:sz w:val="18"/>
          <w:szCs w:val="18"/>
          <w:lang w:eastAsia="ja-JP"/>
        </w:rPr>
        <w:t xml:space="preserve">　　　</w:t>
      </w:r>
      <w:r w:rsidRPr="00A21D9D">
        <w:rPr>
          <w:rFonts w:ascii="Microsoft YaHei UI" w:eastAsia="Yu Mincho" w:hAnsi="Microsoft YaHei UI" w:hint="eastAsia"/>
          <w:color w:val="FF0000"/>
          <w:sz w:val="18"/>
          <w:szCs w:val="18"/>
          <w:lang w:eastAsia="ja-JP"/>
        </w:rPr>
        <w:t>桃？　なぜ桃なのだ。　くそっ、引きずりこまれるぞ。うわあああ！！</w:t>
      </w:r>
      <w:r>
        <w:rPr>
          <w:rFonts w:ascii="Microsoft YaHei UI" w:eastAsia="Yu Mincho" w:hAnsi="Microsoft YaHei UI" w:hint="eastAsia"/>
          <w:sz w:val="18"/>
          <w:szCs w:val="18"/>
          <w:lang w:eastAsia="ja-JP"/>
        </w:rPr>
        <w:t>！</w:t>
      </w:r>
    </w:p>
    <w:p w14:paraId="2F1BEEAB" w14:textId="77777777" w:rsidR="00411013" w:rsidRDefault="00411013" w:rsidP="00DA7643">
      <w:pPr>
        <w:spacing w:line="360" w:lineRule="auto"/>
        <w:rPr>
          <w:rFonts w:ascii="Microsoft YaHei UI" w:eastAsia="Yu Mincho" w:hAnsi="Microsoft YaHei UI"/>
          <w:sz w:val="18"/>
          <w:szCs w:val="18"/>
          <w:lang w:eastAsia="ja-JP"/>
        </w:rPr>
      </w:pPr>
    </w:p>
    <w:p w14:paraId="5D9FDF1A" w14:textId="77777777" w:rsidR="00411013" w:rsidRDefault="00411013" w:rsidP="00DA7643">
      <w:pPr>
        <w:spacing w:line="360" w:lineRule="auto"/>
        <w:rPr>
          <w:rFonts w:ascii="Microsoft YaHei UI" w:eastAsia="Yu Mincho" w:hAnsi="Microsoft YaHei UI"/>
          <w:sz w:val="18"/>
          <w:szCs w:val="18"/>
          <w:lang w:eastAsia="ja-JP"/>
        </w:rPr>
      </w:pPr>
    </w:p>
    <w:p w14:paraId="593EBF23" w14:textId="77777777" w:rsidR="00411013" w:rsidRDefault="00411013" w:rsidP="00DA7643">
      <w:pPr>
        <w:spacing w:line="360" w:lineRule="auto"/>
        <w:rPr>
          <w:rFonts w:ascii="Microsoft YaHei UI" w:eastAsia="Yu Mincho" w:hAnsi="Microsoft YaHei UI"/>
          <w:sz w:val="18"/>
          <w:szCs w:val="18"/>
          <w:lang w:eastAsia="ja-JP"/>
        </w:rPr>
      </w:pPr>
    </w:p>
    <w:p w14:paraId="5737819F" w14:textId="77777777" w:rsidR="00411013" w:rsidRDefault="00411013" w:rsidP="00DA7643">
      <w:pPr>
        <w:spacing w:line="360" w:lineRule="auto"/>
        <w:rPr>
          <w:rFonts w:ascii="Microsoft YaHei UI" w:eastAsia="Yu Mincho" w:hAnsi="Microsoft YaHei UI"/>
          <w:sz w:val="18"/>
          <w:szCs w:val="18"/>
          <w:lang w:eastAsia="ja-JP"/>
        </w:rPr>
      </w:pPr>
    </w:p>
    <w:p w14:paraId="07749DC9" w14:textId="77777777" w:rsidR="00411013" w:rsidRDefault="00411013" w:rsidP="00DA7643">
      <w:pPr>
        <w:spacing w:line="360" w:lineRule="auto"/>
        <w:rPr>
          <w:rFonts w:ascii="Microsoft YaHei UI" w:eastAsia="Yu Mincho" w:hAnsi="Microsoft YaHei UI"/>
          <w:sz w:val="18"/>
          <w:szCs w:val="18"/>
          <w:lang w:eastAsia="ja-JP"/>
        </w:rPr>
      </w:pPr>
    </w:p>
    <w:p w14:paraId="1FD5E683" w14:textId="77777777" w:rsidR="00411013" w:rsidRDefault="00411013" w:rsidP="00DA7643">
      <w:pPr>
        <w:spacing w:line="360" w:lineRule="auto"/>
        <w:rPr>
          <w:rFonts w:ascii="Microsoft YaHei UI" w:eastAsia="Yu Mincho" w:hAnsi="Microsoft YaHei UI"/>
          <w:sz w:val="18"/>
          <w:szCs w:val="18"/>
          <w:lang w:eastAsia="ja-JP"/>
        </w:rPr>
      </w:pPr>
    </w:p>
    <w:p w14:paraId="6BF8F5CC" w14:textId="77777777" w:rsidR="00411013" w:rsidRDefault="00411013" w:rsidP="00DA7643">
      <w:pPr>
        <w:spacing w:line="360" w:lineRule="auto"/>
        <w:rPr>
          <w:rFonts w:ascii="Microsoft YaHei UI" w:eastAsia="Yu Mincho" w:hAnsi="Microsoft YaHei UI"/>
          <w:sz w:val="18"/>
          <w:szCs w:val="18"/>
          <w:lang w:eastAsia="ja-JP"/>
        </w:rPr>
      </w:pPr>
    </w:p>
    <w:p w14:paraId="48FA7484" w14:textId="77777777" w:rsidR="00411013" w:rsidRDefault="00411013" w:rsidP="00DA7643">
      <w:pPr>
        <w:spacing w:line="360" w:lineRule="auto"/>
        <w:rPr>
          <w:rFonts w:ascii="Microsoft YaHei UI" w:eastAsia="Yu Mincho" w:hAnsi="Microsoft YaHei UI"/>
          <w:sz w:val="18"/>
          <w:szCs w:val="18"/>
          <w:lang w:eastAsia="ja-JP"/>
        </w:rPr>
      </w:pPr>
    </w:p>
    <w:p w14:paraId="4B54CAE3" w14:textId="77777777" w:rsidR="00411013" w:rsidRDefault="00411013" w:rsidP="00DA7643">
      <w:pPr>
        <w:spacing w:line="360" w:lineRule="auto"/>
        <w:rPr>
          <w:rFonts w:ascii="Microsoft YaHei UI" w:eastAsia="Yu Mincho" w:hAnsi="Microsoft YaHei UI"/>
          <w:sz w:val="18"/>
          <w:szCs w:val="18"/>
          <w:lang w:eastAsia="ja-JP"/>
        </w:rPr>
      </w:pPr>
    </w:p>
    <w:p w14:paraId="0EF845A1" w14:textId="77777777" w:rsidR="00411013" w:rsidRDefault="00411013" w:rsidP="00DA7643">
      <w:pPr>
        <w:spacing w:line="360" w:lineRule="auto"/>
        <w:rPr>
          <w:rFonts w:ascii="Microsoft YaHei UI" w:eastAsia="Yu Mincho" w:hAnsi="Microsoft YaHei UI"/>
          <w:sz w:val="18"/>
          <w:szCs w:val="18"/>
          <w:lang w:eastAsia="ja-JP"/>
        </w:rPr>
      </w:pPr>
    </w:p>
    <w:p w14:paraId="6593D8D3" w14:textId="77777777" w:rsidR="00411013" w:rsidRDefault="00411013" w:rsidP="00DA7643">
      <w:pPr>
        <w:spacing w:line="360" w:lineRule="auto"/>
        <w:rPr>
          <w:rFonts w:ascii="Microsoft YaHei UI" w:eastAsia="Yu Mincho" w:hAnsi="Microsoft YaHei UI"/>
          <w:sz w:val="18"/>
          <w:szCs w:val="18"/>
          <w:lang w:eastAsia="ja-JP"/>
        </w:rPr>
      </w:pPr>
    </w:p>
    <w:p w14:paraId="73F1FE5A" w14:textId="77777777" w:rsidR="00411013" w:rsidRPr="00411013" w:rsidRDefault="00411013" w:rsidP="00DA7643">
      <w:pPr>
        <w:spacing w:line="360" w:lineRule="auto"/>
        <w:rPr>
          <w:rFonts w:ascii="Microsoft YaHei UI" w:eastAsia="Yu Mincho" w:hAnsi="Microsoft YaHei UI"/>
          <w:sz w:val="18"/>
          <w:szCs w:val="18"/>
          <w:lang w:eastAsia="ja-JP"/>
        </w:rPr>
      </w:pPr>
    </w:p>
    <w:p w14:paraId="25B7AB86" w14:textId="77777777" w:rsidR="0041605C" w:rsidRDefault="0041605C" w:rsidP="0041605C">
      <w:pPr>
        <w:spacing w:line="360" w:lineRule="auto"/>
        <w:jc w:val="center"/>
        <w:rPr>
          <w:rFonts w:ascii="Microsoft YaHei UI" w:eastAsia="Microsoft YaHei UI" w:hAnsi="Microsoft YaHei UI"/>
          <w:b/>
          <w:sz w:val="22"/>
          <w:szCs w:val="18"/>
          <w:lang w:eastAsia="ja-JP"/>
        </w:rPr>
      </w:pPr>
      <w:r>
        <w:rPr>
          <w:rFonts w:ascii="Microsoft YaHei UI" w:eastAsia="Microsoft YaHei UI" w:hAnsi="Microsoft YaHei UI" w:hint="eastAsia"/>
          <w:b/>
          <w:sz w:val="22"/>
          <w:szCs w:val="18"/>
          <w:lang w:eastAsia="ja-JP"/>
        </w:rPr>
        <w:t>[</w:t>
      </w:r>
      <w:r>
        <w:rPr>
          <w:rFonts w:ascii="Microsoft YaHei UI" w:eastAsia="Microsoft YaHei UI" w:hAnsi="Microsoft YaHei UI"/>
          <w:b/>
          <w:sz w:val="22"/>
          <w:szCs w:val="18"/>
          <w:lang w:eastAsia="ja-JP"/>
        </w:rPr>
        <w:t xml:space="preserve"> </w:t>
      </w:r>
      <w:r>
        <w:rPr>
          <w:rFonts w:ascii="Microsoft YaHei UI" w:eastAsia="Microsoft YaHei UI" w:hAnsi="Microsoft YaHei UI" w:hint="eastAsia"/>
          <w:b/>
          <w:sz w:val="22"/>
          <w:szCs w:val="18"/>
          <w:lang w:eastAsia="ja-JP"/>
        </w:rPr>
        <w:t>第三</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14:paraId="123BEBA7" w14:textId="77777777" w:rsidR="00FE2FF2" w:rsidRPr="00411013" w:rsidRDefault="00FE2FF2" w:rsidP="00411013">
      <w:pPr>
        <w:jc w:val="center"/>
        <w:rPr>
          <w:rFonts w:ascii="Yu Mincho" w:eastAsia="Yu Mincho" w:hAnsi="Yu Mincho" w:cs="Yu Mincho"/>
          <w:b/>
          <w:sz w:val="16"/>
          <w:szCs w:val="18"/>
          <w:lang w:eastAsia="ja-JP"/>
        </w:rPr>
      </w:pPr>
      <w:r w:rsidRPr="00411013">
        <w:rPr>
          <w:rFonts w:ascii="Yu Mincho" w:eastAsia="Yu Mincho" w:hAnsi="Yu Mincho" w:cs="Yu Mincho" w:hint="eastAsia"/>
          <w:b/>
          <w:sz w:val="16"/>
          <w:szCs w:val="18"/>
          <w:lang w:eastAsia="ja-JP"/>
        </w:rPr>
        <w:t>ナレーション</w:t>
      </w:r>
      <w:r w:rsidRPr="00411013">
        <w:rPr>
          <w:rFonts w:ascii="Yu Mincho" w:eastAsia="Yu Mincho" w:hAnsi="Yu Mincho" w:cs="Yu Mincho"/>
          <w:b/>
          <w:sz w:val="16"/>
          <w:szCs w:val="18"/>
          <w:lang w:eastAsia="ja-JP"/>
        </w:rPr>
        <w:t xml:space="preserve">B -- </w:t>
      </w:r>
      <w:r w:rsidRPr="00411013">
        <w:rPr>
          <w:rFonts w:ascii="宋体" w:eastAsia="宋体" w:hAnsi="宋体" w:cs="宋体" w:hint="eastAsia"/>
          <w:b/>
          <w:sz w:val="16"/>
          <w:szCs w:val="18"/>
          <w:lang w:eastAsia="ja-JP"/>
        </w:rPr>
        <w:t>陈</w:t>
      </w:r>
      <w:r w:rsidRPr="00411013">
        <w:rPr>
          <w:rFonts w:ascii="Yu Mincho" w:eastAsia="Yu Mincho" w:hAnsi="Yu Mincho" w:cs="Yu Mincho" w:hint="eastAsia"/>
          <w:b/>
          <w:sz w:val="16"/>
          <w:szCs w:val="18"/>
          <w:lang w:eastAsia="ja-JP"/>
        </w:rPr>
        <w:t>霖杰</w:t>
      </w:r>
    </w:p>
    <w:p w14:paraId="1FCC3372" w14:textId="77777777" w:rsidR="00FE2FF2" w:rsidRPr="00411013" w:rsidRDefault="00FE2FF2" w:rsidP="00411013">
      <w:pPr>
        <w:jc w:val="center"/>
        <w:rPr>
          <w:rFonts w:ascii="Yu Mincho" w:eastAsia="Yu Mincho" w:hAnsi="Yu Mincho" w:cs="Yu Mincho"/>
          <w:b/>
          <w:sz w:val="16"/>
          <w:szCs w:val="18"/>
          <w:lang w:eastAsia="ja-JP"/>
        </w:rPr>
      </w:pPr>
      <w:r w:rsidRPr="00411013">
        <w:rPr>
          <w:rFonts w:ascii="Yu Mincho" w:eastAsia="Yu Mincho" w:hAnsi="Yu Mincho" w:cs="Yu Mincho" w:hint="eastAsia"/>
          <w:b/>
          <w:sz w:val="16"/>
          <w:szCs w:val="18"/>
          <w:lang w:eastAsia="ja-JP"/>
        </w:rPr>
        <w:t>おばあさん</w:t>
      </w:r>
      <w:r w:rsidRPr="00411013">
        <w:rPr>
          <w:rFonts w:ascii="Yu Mincho" w:eastAsia="Yu Mincho" w:hAnsi="Yu Mincho" w:cs="Yu Mincho"/>
          <w:b/>
          <w:sz w:val="16"/>
          <w:szCs w:val="18"/>
          <w:lang w:eastAsia="ja-JP"/>
        </w:rPr>
        <w:t xml:space="preserve"> -- 樊小楚</w:t>
      </w:r>
    </w:p>
    <w:p w14:paraId="77DE64B7" w14:textId="77777777" w:rsidR="00FE2FF2" w:rsidRPr="00411013" w:rsidRDefault="00FE2FF2" w:rsidP="00411013">
      <w:pPr>
        <w:jc w:val="center"/>
        <w:rPr>
          <w:rFonts w:ascii="Yu Mincho" w:eastAsia="Yu Mincho" w:hAnsi="Yu Mincho" w:cs="Yu Mincho"/>
          <w:b/>
          <w:sz w:val="16"/>
          <w:szCs w:val="18"/>
          <w:lang w:eastAsia="ja-JP"/>
        </w:rPr>
      </w:pPr>
      <w:r w:rsidRPr="00411013">
        <w:rPr>
          <w:rFonts w:ascii="Yu Mincho" w:eastAsia="Yu Mincho" w:hAnsi="Yu Mincho" w:cs="Yu Mincho" w:hint="eastAsia"/>
          <w:b/>
          <w:sz w:val="16"/>
          <w:szCs w:val="18"/>
          <w:lang w:eastAsia="ja-JP"/>
        </w:rPr>
        <w:t>おじいさん</w:t>
      </w:r>
      <w:r w:rsidRPr="00411013">
        <w:rPr>
          <w:rFonts w:ascii="Yu Mincho" w:eastAsia="Yu Mincho" w:hAnsi="Yu Mincho" w:cs="Yu Mincho"/>
          <w:b/>
          <w:sz w:val="16"/>
          <w:szCs w:val="18"/>
          <w:lang w:eastAsia="ja-JP"/>
        </w:rPr>
        <w:t xml:space="preserve"> -- </w:t>
      </w:r>
      <w:r w:rsidRPr="00411013">
        <w:rPr>
          <w:rFonts w:ascii="宋体" w:eastAsia="宋体" w:hAnsi="宋体" w:cs="宋体" w:hint="eastAsia"/>
          <w:b/>
          <w:sz w:val="16"/>
          <w:szCs w:val="18"/>
          <w:lang w:eastAsia="ja-JP"/>
        </w:rPr>
        <w:t>马乐</w:t>
      </w:r>
    </w:p>
    <w:p w14:paraId="29CACB8D" w14:textId="77777777" w:rsidR="00FE2FF2" w:rsidRPr="00411013" w:rsidRDefault="00FE2FF2" w:rsidP="00411013">
      <w:pPr>
        <w:jc w:val="center"/>
        <w:rPr>
          <w:rFonts w:ascii="Yu Mincho" w:eastAsia="Yu Mincho" w:hAnsi="Yu Mincho" w:cs="Yu Mincho"/>
          <w:b/>
          <w:sz w:val="16"/>
          <w:szCs w:val="18"/>
          <w:lang w:eastAsia="ja-JP"/>
        </w:rPr>
      </w:pPr>
      <w:r w:rsidRPr="00411013">
        <w:rPr>
          <w:rFonts w:ascii="Yu Mincho" w:eastAsia="Yu Mincho" w:hAnsi="Yu Mincho" w:cs="Yu Mincho" w:hint="eastAsia"/>
          <w:b/>
          <w:sz w:val="16"/>
          <w:szCs w:val="18"/>
          <w:lang w:eastAsia="ja-JP"/>
        </w:rPr>
        <w:t>桃太郎</w:t>
      </w:r>
      <w:r w:rsidRPr="00411013">
        <w:rPr>
          <w:rFonts w:ascii="Yu Mincho" w:eastAsia="Yu Mincho" w:hAnsi="Yu Mincho" w:cs="Yu Mincho"/>
          <w:b/>
          <w:sz w:val="16"/>
          <w:szCs w:val="18"/>
          <w:lang w:eastAsia="ja-JP"/>
        </w:rPr>
        <w:t xml:space="preserve"> -- 廖昀昊</w:t>
      </w:r>
    </w:p>
    <w:p w14:paraId="63EF987E" w14:textId="77777777" w:rsidR="00BE5AA3" w:rsidRPr="00411013" w:rsidRDefault="00FE2FF2" w:rsidP="00411013">
      <w:pPr>
        <w:jc w:val="center"/>
        <w:rPr>
          <w:rFonts w:ascii="Yu Mincho" w:eastAsia="Yu Mincho" w:hAnsi="Yu Mincho" w:cs="Yu Mincho"/>
          <w:b/>
          <w:sz w:val="16"/>
          <w:szCs w:val="18"/>
          <w:lang w:eastAsia="ja-JP"/>
        </w:rPr>
      </w:pPr>
      <w:r w:rsidRPr="00411013">
        <w:rPr>
          <w:rFonts w:ascii="Yu Mincho" w:eastAsia="Yu Mincho" w:hAnsi="Yu Mincho" w:cs="Yu Mincho" w:hint="eastAsia"/>
          <w:b/>
          <w:sz w:val="16"/>
          <w:szCs w:val="18"/>
          <w:lang w:eastAsia="ja-JP"/>
        </w:rPr>
        <w:t>ある人</w:t>
      </w:r>
      <w:r w:rsidRPr="00411013">
        <w:rPr>
          <w:rFonts w:ascii="Yu Mincho" w:eastAsia="Yu Mincho" w:hAnsi="Yu Mincho" w:cs="Yu Mincho"/>
          <w:b/>
          <w:sz w:val="16"/>
          <w:szCs w:val="18"/>
          <w:lang w:eastAsia="ja-JP"/>
        </w:rPr>
        <w:t xml:space="preserve"> --</w:t>
      </w:r>
      <w:r w:rsidR="00BB142F">
        <w:rPr>
          <w:rFonts w:ascii="Microsoft YaHei UI" w:eastAsia="Yu Mincho" w:hAnsi="Microsoft YaHei UI" w:hint="eastAsia"/>
          <w:b/>
          <w:sz w:val="16"/>
          <w:szCs w:val="18"/>
          <w:lang w:eastAsia="ja-JP"/>
        </w:rPr>
        <w:t>戴</w:t>
      </w:r>
      <w:r w:rsidR="00BB142F">
        <w:rPr>
          <w:rFonts w:ascii="宋体" w:eastAsia="宋体" w:hAnsi="宋体" w:cs="宋体"/>
          <w:b/>
          <w:sz w:val="16"/>
          <w:szCs w:val="18"/>
          <w:lang w:eastAsia="ja-JP"/>
        </w:rPr>
        <w:t>阅顺</w:t>
      </w:r>
    </w:p>
    <w:p w14:paraId="79BA036B" w14:textId="46F3C495" w:rsidR="000173F9" w:rsidRPr="00E168D9" w:rsidRDefault="00FC27D9" w:rsidP="00A21D9D">
      <w:pPr>
        <w:spacing w:line="360" w:lineRule="auto"/>
        <w:ind w:left="1440" w:hangingChars="800" w:hanging="1440"/>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昔々、あるところに、お</w:t>
      </w:r>
      <w:r w:rsidR="00A21D9D">
        <w:rPr>
          <w:rFonts w:ascii="Microsoft YaHei UI" w:eastAsia="Microsoft YaHei UI" w:hAnsi="Microsoft YaHei UI"/>
          <w:sz w:val="18"/>
          <w:szCs w:val="18"/>
          <w:lang w:eastAsia="ja-JP"/>
        </w:rPr>
        <w:t>じいさんとおばあさんがいました。ある日、おじいさんは山へ柴刈り</w:t>
      </w:r>
      <w:r w:rsidR="00A21D9D" w:rsidRPr="00A21D9D">
        <w:rPr>
          <w:rFonts w:ascii="Yu Mincho" w:eastAsia="Yu Mincho" w:hAnsi="Yu Mincho" w:hint="eastAsia"/>
          <w:color w:val="FF0000"/>
          <w:sz w:val="18"/>
          <w:szCs w:val="18"/>
          <w:lang w:eastAsia="ja-JP"/>
        </w:rPr>
        <w:t>に</w:t>
      </w:r>
      <w:r w:rsidR="000173F9" w:rsidRPr="00E168D9">
        <w:rPr>
          <w:rFonts w:ascii="Microsoft YaHei UI" w:eastAsia="Microsoft YaHei UI" w:hAnsi="Microsoft YaHei UI"/>
          <w:sz w:val="18"/>
          <w:szCs w:val="18"/>
          <w:lang w:eastAsia="ja-JP"/>
        </w:rPr>
        <w:t>、おばあさんは川へ洗濯に出かけました。突然、川の上の方から、大きな</w:t>
      </w:r>
      <w:r w:rsidR="00A21D9D">
        <w:rPr>
          <w:rFonts w:ascii="Microsoft YaHei UI" w:eastAsia="Microsoft YaHei UI" w:hAnsi="Microsoft YaHei UI"/>
          <w:sz w:val="18"/>
          <w:szCs w:val="18"/>
          <w:lang w:eastAsia="ja-JP"/>
        </w:rPr>
        <w:lastRenderedPageBreak/>
        <w:t>桃が流れて来ました。おばあさんはその桃を</w:t>
      </w:r>
      <w:r w:rsidR="00A21D9D" w:rsidRPr="00A21D9D">
        <w:rPr>
          <w:rFonts w:ascii="Yu Mincho" w:eastAsia="Yu Mincho" w:hAnsi="Yu Mincho" w:hint="eastAsia"/>
          <w:color w:val="FF0000"/>
          <w:sz w:val="18"/>
          <w:szCs w:val="18"/>
          <w:lang w:eastAsia="ja-JP"/>
        </w:rPr>
        <w:t>見て、とても驚きま</w:t>
      </w:r>
      <w:r w:rsidR="000173F9" w:rsidRPr="00A21D9D">
        <w:rPr>
          <w:rFonts w:ascii="Microsoft YaHei UI" w:eastAsia="Microsoft YaHei UI" w:hAnsi="Microsoft YaHei UI"/>
          <w:color w:val="FF0000"/>
          <w:sz w:val="18"/>
          <w:szCs w:val="18"/>
          <w:lang w:eastAsia="ja-JP"/>
        </w:rPr>
        <w:t>した</w:t>
      </w:r>
      <w:r w:rsidR="000173F9" w:rsidRPr="00E168D9">
        <w:rPr>
          <w:rFonts w:ascii="Microsoft YaHei UI" w:eastAsia="Microsoft YaHei UI" w:hAnsi="Microsoft YaHei UI"/>
          <w:sz w:val="18"/>
          <w:szCs w:val="18"/>
          <w:lang w:eastAsia="ja-JP"/>
        </w:rPr>
        <w:t>。</w:t>
      </w:r>
    </w:p>
    <w:p w14:paraId="7022246B" w14:textId="77777777" w:rsidR="000173F9" w:rsidRDefault="00FC27D9" w:rsidP="00A21D9D">
      <w:pPr>
        <w:spacing w:line="360" w:lineRule="auto"/>
        <w:ind w:left="1080" w:hangingChars="600" w:hanging="108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おばあさん：</w:t>
      </w:r>
      <w:r w:rsidR="000173F9" w:rsidRPr="00E168D9">
        <w:rPr>
          <w:rFonts w:ascii="Microsoft YaHei UI" w:eastAsia="Microsoft YaHei UI" w:hAnsi="Microsoft YaHei UI" w:hint="eastAsia"/>
          <w:sz w:val="18"/>
          <w:szCs w:val="18"/>
          <w:lang w:eastAsia="ja-JP"/>
        </w:rPr>
        <w:t>あっ、なんておおきなもも！一体どこから流れてきた、食べられるかな、おじいさんと相談して見よう。</w:t>
      </w:r>
    </w:p>
    <w:p w14:paraId="10C97022" w14:textId="3364ECE6" w:rsidR="00A21D9D" w:rsidRPr="00A21D9D" w:rsidRDefault="00A21D9D" w:rsidP="00A21D9D">
      <w:pPr>
        <w:spacing w:line="360" w:lineRule="auto"/>
        <w:ind w:left="1059" w:hangingChars="600" w:hanging="1059"/>
        <w:rPr>
          <w:rFonts w:ascii="Microsoft YaHei UI" w:eastAsia="Yu Mincho" w:hAnsi="Microsoft YaHei UI"/>
          <w:bCs/>
          <w:color w:val="FF0000"/>
          <w:sz w:val="18"/>
          <w:szCs w:val="18"/>
          <w:lang w:eastAsia="ja-JP"/>
        </w:rPr>
      </w:pPr>
      <w:r>
        <w:rPr>
          <w:rFonts w:ascii="Microsoft YaHei UI" w:eastAsia="Yu Mincho" w:hAnsi="Microsoft YaHei UI" w:hint="eastAsia"/>
          <w:b/>
          <w:sz w:val="18"/>
          <w:szCs w:val="18"/>
          <w:lang w:eastAsia="ja-JP"/>
        </w:rPr>
        <w:t xml:space="preserve">　　　　　　</w:t>
      </w:r>
      <w:r w:rsidRPr="00A21D9D">
        <w:rPr>
          <w:rFonts w:ascii="Microsoft YaHei UI" w:eastAsia="Yu Mincho" w:hAnsi="Microsoft YaHei UI" w:hint="eastAsia"/>
          <w:bCs/>
          <w:color w:val="FF0000"/>
          <w:sz w:val="18"/>
          <w:szCs w:val="18"/>
          <w:lang w:eastAsia="ja-JP"/>
        </w:rPr>
        <w:t>ああ、なんて大きな桃でしょう。一体どこから流れてきたの</w:t>
      </w:r>
      <w:r>
        <w:rPr>
          <w:rFonts w:ascii="Microsoft YaHei UI" w:eastAsia="Yu Mincho" w:hAnsi="Microsoft YaHei UI" w:hint="eastAsia"/>
          <w:bCs/>
          <w:color w:val="FF0000"/>
          <w:sz w:val="18"/>
          <w:szCs w:val="18"/>
          <w:lang w:eastAsia="ja-JP"/>
        </w:rPr>
        <w:t>やら…。</w:t>
      </w:r>
      <w:r w:rsidR="00B91140">
        <w:rPr>
          <w:rFonts w:ascii="Microsoft YaHei UI" w:eastAsia="Yu Mincho" w:hAnsi="Microsoft YaHei UI" w:hint="eastAsia"/>
          <w:bCs/>
          <w:color w:val="FF0000"/>
          <w:sz w:val="18"/>
          <w:szCs w:val="18"/>
          <w:lang w:eastAsia="ja-JP"/>
        </w:rPr>
        <w:t>食べられるかどうかおじいさんに相談してみましょう。</w:t>
      </w:r>
    </w:p>
    <w:p w14:paraId="68DC0325" w14:textId="77777777" w:rsidR="000173F9" w:rsidRDefault="00FC27D9" w:rsidP="00B91140">
      <w:pPr>
        <w:spacing w:line="360" w:lineRule="auto"/>
        <w:ind w:left="1440" w:hangingChars="800" w:hanging="144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おばあさんはとても大きい力で、すごい時間を掛かって、やっとこのモモを上げて接岸してきました。おばあさんは大きいモモをぼうっとみて、そしてたらいの上で置いて、一生懸命努力したのは家に帰ることを歩きました。</w:t>
      </w:r>
    </w:p>
    <w:p w14:paraId="41E0F651" w14:textId="1A0EC3E4" w:rsidR="00B91140" w:rsidRPr="00B91140" w:rsidRDefault="00B91140" w:rsidP="00B91140">
      <w:pPr>
        <w:spacing w:line="360" w:lineRule="auto"/>
        <w:ind w:left="1413" w:hangingChars="800" w:hanging="1413"/>
        <w:rPr>
          <w:rFonts w:ascii="Microsoft YaHei UI" w:eastAsia="Yu Mincho" w:hAnsi="Microsoft YaHei UI"/>
          <w:bCs/>
          <w:sz w:val="18"/>
          <w:szCs w:val="18"/>
          <w:lang w:eastAsia="ja-JP"/>
        </w:rPr>
      </w:pPr>
      <w:r>
        <w:rPr>
          <w:rFonts w:ascii="Microsoft YaHei UI" w:eastAsia="Yu Mincho" w:hAnsi="Microsoft YaHei UI" w:hint="eastAsia"/>
          <w:b/>
          <w:sz w:val="18"/>
          <w:szCs w:val="18"/>
          <w:lang w:eastAsia="ja-JP"/>
        </w:rPr>
        <w:t xml:space="preserve">　　　　　　　　</w:t>
      </w:r>
      <w:r w:rsidRPr="00B91140">
        <w:rPr>
          <w:rFonts w:ascii="Microsoft YaHei UI" w:eastAsia="Yu Mincho" w:hAnsi="Microsoft YaHei UI" w:hint="eastAsia"/>
          <w:bCs/>
          <w:color w:val="FF0000"/>
          <w:sz w:val="18"/>
          <w:szCs w:val="18"/>
          <w:lang w:eastAsia="ja-JP"/>
        </w:rPr>
        <w:t>おばあさんは、その大きい桃をたらいに入れて、家へ持って帰りました。</w:t>
      </w:r>
    </w:p>
    <w:p w14:paraId="5B71A065" w14:textId="77777777" w:rsidR="000173F9" w:rsidRDefault="00FC27D9" w:rsidP="00B91140">
      <w:pPr>
        <w:spacing w:line="360" w:lineRule="auto"/>
        <w:ind w:left="1440" w:hangingChars="800" w:hanging="144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たそがれの時、おじいさんが山の中から帰って来て、たくさんの薪を背負って、喜び勇む言うことが。</w:t>
      </w:r>
    </w:p>
    <w:p w14:paraId="437DBE25" w14:textId="0C25E53E" w:rsidR="00B91140" w:rsidRPr="00B91140" w:rsidRDefault="00B91140" w:rsidP="00B91140">
      <w:pPr>
        <w:spacing w:line="360" w:lineRule="auto"/>
        <w:ind w:left="1413" w:hangingChars="800" w:hanging="1413"/>
        <w:rPr>
          <w:rFonts w:ascii="Microsoft YaHei UI" w:eastAsia="Yu Mincho" w:hAnsi="Microsoft YaHei UI"/>
          <w:bCs/>
          <w:sz w:val="18"/>
          <w:szCs w:val="18"/>
          <w:lang w:eastAsia="ja-JP"/>
        </w:rPr>
      </w:pPr>
      <w:r>
        <w:rPr>
          <w:rFonts w:ascii="Microsoft YaHei UI" w:eastAsia="Yu Mincho" w:hAnsi="Microsoft YaHei UI" w:hint="eastAsia"/>
          <w:b/>
          <w:sz w:val="18"/>
          <w:szCs w:val="18"/>
          <w:lang w:eastAsia="ja-JP"/>
        </w:rPr>
        <w:t xml:space="preserve">　　　　　　　　</w:t>
      </w:r>
      <w:r w:rsidRPr="00B91140">
        <w:rPr>
          <w:rFonts w:ascii="Microsoft YaHei UI" w:eastAsia="Yu Mincho" w:hAnsi="Microsoft YaHei UI" w:hint="eastAsia"/>
          <w:bCs/>
          <w:color w:val="FF0000"/>
          <w:sz w:val="18"/>
          <w:szCs w:val="18"/>
          <w:lang w:eastAsia="ja-JP"/>
        </w:rPr>
        <w:t>夕方、おじいさんが山から</w:t>
      </w:r>
      <w:r>
        <w:rPr>
          <w:rFonts w:ascii="Microsoft YaHei UI" w:eastAsia="Yu Mincho" w:hAnsi="Microsoft YaHei UI" w:hint="eastAsia"/>
          <w:bCs/>
          <w:color w:val="FF0000"/>
          <w:sz w:val="18"/>
          <w:szCs w:val="18"/>
          <w:lang w:eastAsia="ja-JP"/>
        </w:rPr>
        <w:t>帰ってきました。そして・・・</w:t>
      </w:r>
    </w:p>
    <w:p w14:paraId="3123297F"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おじいさん：</w:t>
      </w:r>
      <w:r w:rsidR="000173F9" w:rsidRPr="00E168D9">
        <w:rPr>
          <w:rFonts w:ascii="Microsoft YaHei UI" w:eastAsia="Microsoft YaHei UI" w:hAnsi="Microsoft YaHei UI" w:hint="eastAsia"/>
          <w:sz w:val="18"/>
          <w:szCs w:val="18"/>
          <w:lang w:eastAsia="ja-JP"/>
        </w:rPr>
        <w:t>ただいま</w:t>
      </w:r>
      <w:r w:rsidR="000173F9" w:rsidRPr="00E168D9">
        <w:rPr>
          <w:rFonts w:ascii="Microsoft YaHei UI" w:eastAsia="Microsoft YaHei UI" w:hAnsi="Microsoft YaHei UI"/>
          <w:sz w:val="18"/>
          <w:szCs w:val="18"/>
          <w:lang w:eastAsia="ja-JP"/>
        </w:rPr>
        <w:t>!うわ、それはなんだ!おおきいももなんですか?</w:t>
      </w:r>
    </w:p>
    <w:p w14:paraId="24D84302" w14:textId="5D05FC34" w:rsidR="00B91140" w:rsidRPr="00B91140" w:rsidRDefault="00B91140" w:rsidP="00DA7643">
      <w:pPr>
        <w:spacing w:line="360" w:lineRule="auto"/>
        <w:rPr>
          <w:rFonts w:ascii="Microsoft YaHei UI" w:eastAsia="Yu Mincho" w:hAnsi="Microsoft YaHei UI"/>
          <w:sz w:val="18"/>
          <w:szCs w:val="18"/>
          <w:lang w:eastAsia="ja-JP"/>
        </w:rPr>
      </w:pPr>
      <w:r>
        <w:rPr>
          <w:rFonts w:ascii="Microsoft YaHei UI" w:eastAsia="Yu Mincho" w:hAnsi="Microsoft YaHei UI" w:hint="eastAsia"/>
          <w:sz w:val="18"/>
          <w:szCs w:val="18"/>
          <w:lang w:eastAsia="ja-JP"/>
        </w:rPr>
        <w:t xml:space="preserve">　　　　　</w:t>
      </w:r>
      <w:r w:rsidRPr="00B91140">
        <w:rPr>
          <w:rFonts w:ascii="Microsoft YaHei UI" w:eastAsia="Yu Mincho" w:hAnsi="Microsoft YaHei UI" w:hint="eastAsia"/>
          <w:color w:val="FF0000"/>
          <w:sz w:val="18"/>
          <w:szCs w:val="18"/>
          <w:lang w:eastAsia="ja-JP"/>
        </w:rPr>
        <w:t xml:space="preserve">　ただい</w:t>
      </w:r>
      <w:r>
        <w:rPr>
          <w:rFonts w:ascii="Microsoft YaHei UI" w:eastAsia="Yu Mincho" w:hAnsi="Microsoft YaHei UI" w:hint="eastAsia"/>
          <w:color w:val="FF0000"/>
          <w:sz w:val="18"/>
          <w:szCs w:val="18"/>
          <w:lang w:eastAsia="ja-JP"/>
        </w:rPr>
        <w:t>ま。</w:t>
      </w:r>
      <w:r w:rsidRPr="00B91140">
        <w:rPr>
          <w:rFonts w:ascii="Microsoft YaHei UI" w:eastAsia="Yu Mincho" w:hAnsi="Microsoft YaHei UI" w:hint="eastAsia"/>
          <w:color w:val="FF0000"/>
          <w:sz w:val="18"/>
          <w:szCs w:val="18"/>
          <w:lang w:eastAsia="ja-JP"/>
        </w:rPr>
        <w:t>うわ、その大きい桃はなんじゃ！</w:t>
      </w:r>
    </w:p>
    <w:p w14:paraId="2CFBA8B5" w14:textId="77777777" w:rsidR="000173F9" w:rsidRDefault="00FC27D9" w:rsidP="00B91140">
      <w:pPr>
        <w:spacing w:line="360" w:lineRule="auto"/>
        <w:ind w:left="1080" w:hangingChars="600" w:hanging="108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おばあさん：</w:t>
      </w:r>
      <w:r w:rsidR="000173F9" w:rsidRPr="00E168D9">
        <w:rPr>
          <w:rFonts w:ascii="Microsoft YaHei UI" w:eastAsia="Microsoft YaHei UI" w:hAnsi="Microsoft YaHei UI" w:hint="eastAsia"/>
          <w:sz w:val="18"/>
          <w:szCs w:val="18"/>
          <w:lang w:eastAsia="ja-JP"/>
        </w:rPr>
        <w:t>おかえりなさい。あっ、大きな桃だよ、川の上から流れてきました、初めて発見した時、よく怖かったんだね。でも、すこし観察しておいて、ただ普通の大きい桃なんと想いにした、ところで、美味しそうね、一緒にたべてみようか。</w:t>
      </w:r>
    </w:p>
    <w:p w14:paraId="49A9464F" w14:textId="2C308F89" w:rsidR="00B91140" w:rsidRPr="00B91140" w:rsidRDefault="00B91140" w:rsidP="00B91140">
      <w:pPr>
        <w:spacing w:line="360" w:lineRule="auto"/>
        <w:ind w:left="1059" w:hangingChars="600" w:hanging="1059"/>
        <w:rPr>
          <w:rFonts w:ascii="Microsoft YaHei UI" w:eastAsia="Yu Mincho" w:hAnsi="Microsoft YaHei UI"/>
          <w:bCs/>
          <w:color w:val="FF0000"/>
          <w:sz w:val="18"/>
          <w:szCs w:val="18"/>
          <w:lang w:eastAsia="ja-JP"/>
        </w:rPr>
      </w:pPr>
      <w:r>
        <w:rPr>
          <w:rFonts w:ascii="Microsoft YaHei UI" w:eastAsia="Yu Mincho" w:hAnsi="Microsoft YaHei UI" w:hint="eastAsia"/>
          <w:b/>
          <w:sz w:val="18"/>
          <w:szCs w:val="18"/>
          <w:lang w:eastAsia="ja-JP"/>
        </w:rPr>
        <w:t xml:space="preserve">　　　　　　</w:t>
      </w:r>
      <w:r w:rsidRPr="00B91140">
        <w:rPr>
          <w:rFonts w:ascii="Microsoft YaHei UI" w:eastAsia="Yu Mincho" w:hAnsi="Microsoft YaHei UI" w:hint="eastAsia"/>
          <w:bCs/>
          <w:color w:val="FF0000"/>
          <w:sz w:val="18"/>
          <w:szCs w:val="18"/>
          <w:lang w:eastAsia="ja-JP"/>
        </w:rPr>
        <w:t>おじいさん、おかえり。この桃は、川の上から流れてきて、おいしそうじゃったから、</w:t>
      </w:r>
      <w:r w:rsidR="009B3706">
        <w:rPr>
          <w:rFonts w:ascii="Microsoft YaHei UI" w:eastAsia="Yu Mincho" w:hAnsi="Microsoft YaHei UI" w:hint="eastAsia"/>
          <w:bCs/>
          <w:color w:val="FF0000"/>
          <w:sz w:val="18"/>
          <w:szCs w:val="18"/>
          <w:lang w:eastAsia="ja-JP"/>
        </w:rPr>
        <w:t>食べらる</w:t>
      </w:r>
      <w:r>
        <w:rPr>
          <w:rFonts w:ascii="Microsoft YaHei UI" w:eastAsia="Yu Mincho" w:hAnsi="Microsoft YaHei UI" w:hint="eastAsia"/>
          <w:bCs/>
          <w:color w:val="FF0000"/>
          <w:sz w:val="18"/>
          <w:szCs w:val="18"/>
          <w:lang w:eastAsia="ja-JP"/>
        </w:rPr>
        <w:t>かと思って、</w:t>
      </w:r>
      <w:r w:rsidRPr="00B91140">
        <w:rPr>
          <w:rFonts w:ascii="Microsoft YaHei UI" w:eastAsia="Yu Mincho" w:hAnsi="Microsoft YaHei UI" w:hint="eastAsia"/>
          <w:bCs/>
          <w:color w:val="FF0000"/>
          <w:sz w:val="18"/>
          <w:szCs w:val="18"/>
          <w:lang w:eastAsia="ja-JP"/>
        </w:rPr>
        <w:t>持って帰ったん</w:t>
      </w:r>
      <w:r>
        <w:rPr>
          <w:rFonts w:ascii="Microsoft YaHei UI" w:eastAsia="Yu Mincho" w:hAnsi="Microsoft YaHei UI" w:hint="eastAsia"/>
          <w:bCs/>
          <w:color w:val="FF0000"/>
          <w:sz w:val="18"/>
          <w:szCs w:val="18"/>
          <w:lang w:eastAsia="ja-JP"/>
        </w:rPr>
        <w:t>じゃ。</w:t>
      </w:r>
      <w:r w:rsidR="009B3706">
        <w:rPr>
          <w:rFonts w:ascii="Microsoft YaHei UI" w:eastAsia="Yu Mincho" w:hAnsi="Microsoft YaHei UI" w:hint="eastAsia"/>
          <w:bCs/>
          <w:color w:val="FF0000"/>
          <w:sz w:val="18"/>
          <w:szCs w:val="18"/>
          <w:lang w:eastAsia="ja-JP"/>
        </w:rPr>
        <w:t>おじいさん、食べてみよう。</w:t>
      </w:r>
    </w:p>
    <w:p w14:paraId="4D83EABD" w14:textId="77777777" w:rsidR="000173F9" w:rsidRDefault="00FC27D9" w:rsidP="00B91140">
      <w:pPr>
        <w:spacing w:line="360" w:lineRule="auto"/>
        <w:ind w:left="1440" w:hangingChars="800" w:hanging="144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おばあさんは包丁を取り出して、モモを切ることを始めました。でもおばあさんはモモを切開するその時、“わーー!”の泣き声が耳に入りました。モモの中間は1つの健康のかわいい赤ん坊が飛び出してきた、大声の泣くこと。</w:t>
      </w:r>
    </w:p>
    <w:p w14:paraId="610F2A20" w14:textId="47A4C71D" w:rsidR="00B91140" w:rsidRPr="00B91140" w:rsidRDefault="00B91140" w:rsidP="00B91140">
      <w:pPr>
        <w:spacing w:line="360" w:lineRule="auto"/>
        <w:ind w:left="1413" w:hangingChars="800" w:hanging="1413"/>
        <w:rPr>
          <w:rFonts w:ascii="Microsoft YaHei UI" w:eastAsia="Yu Mincho" w:hAnsi="Microsoft YaHei UI"/>
          <w:bCs/>
          <w:sz w:val="18"/>
          <w:szCs w:val="18"/>
          <w:lang w:eastAsia="ja-JP"/>
        </w:rPr>
      </w:pPr>
      <w:r>
        <w:rPr>
          <w:rFonts w:ascii="Microsoft YaHei UI" w:eastAsia="Yu Mincho" w:hAnsi="Microsoft YaHei UI" w:hint="eastAsia"/>
          <w:b/>
          <w:sz w:val="18"/>
          <w:szCs w:val="18"/>
          <w:lang w:eastAsia="ja-JP"/>
        </w:rPr>
        <w:t xml:space="preserve">　　　　　　　　</w:t>
      </w:r>
      <w:r w:rsidRPr="00B91140">
        <w:rPr>
          <w:rFonts w:ascii="Microsoft YaHei UI" w:eastAsia="Yu Mincho" w:hAnsi="Microsoft YaHei UI" w:hint="eastAsia"/>
          <w:bCs/>
          <w:color w:val="FF0000"/>
          <w:sz w:val="18"/>
          <w:szCs w:val="18"/>
          <w:lang w:eastAsia="ja-JP"/>
        </w:rPr>
        <w:t>そう言って、おばあさんは桃を切ろうとしました。すると。中から大きな声で泣く赤ん坊が出てきました。</w:t>
      </w:r>
    </w:p>
    <w:p w14:paraId="58D13D55" w14:textId="77777777" w:rsidR="000173F9" w:rsidRDefault="00FC27D9" w:rsidP="00B91140">
      <w:pPr>
        <w:spacing w:line="360" w:lineRule="auto"/>
        <w:ind w:left="1080" w:hangingChars="600" w:hanging="108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おばあさん：</w:t>
      </w:r>
      <w:r w:rsidR="000173F9" w:rsidRPr="00E168D9">
        <w:rPr>
          <w:rFonts w:ascii="Microsoft YaHei UI" w:eastAsia="Microsoft YaHei UI" w:hAnsi="Microsoft YaHei UI" w:hint="eastAsia"/>
          <w:sz w:val="18"/>
          <w:szCs w:val="18"/>
          <w:lang w:eastAsia="ja-JP"/>
        </w:rPr>
        <w:t>かわいいおとこのこね、え！ちょっと待て！なんということ！ももの中にが人類がいたということか！信じられない、一体どうやって生まれたの？おじいさん、よくみてよ！</w:t>
      </w:r>
    </w:p>
    <w:p w14:paraId="17776EFE" w14:textId="12EEAF9E" w:rsidR="00B91140" w:rsidRDefault="00B91140" w:rsidP="00B91140">
      <w:pPr>
        <w:spacing w:line="360" w:lineRule="auto"/>
        <w:ind w:left="1059" w:hangingChars="600" w:hanging="1059"/>
        <w:rPr>
          <w:rFonts w:ascii="Microsoft YaHei UI" w:eastAsia="Yu Mincho" w:hAnsi="Microsoft YaHei UI"/>
          <w:bCs/>
          <w:color w:val="FF0000"/>
          <w:sz w:val="18"/>
          <w:szCs w:val="18"/>
          <w:lang w:eastAsia="ja-JP"/>
        </w:rPr>
      </w:pPr>
      <w:r>
        <w:rPr>
          <w:rFonts w:ascii="Microsoft YaHei UI" w:eastAsia="Yu Mincho" w:hAnsi="Microsoft YaHei UI" w:hint="eastAsia"/>
          <w:b/>
          <w:sz w:val="18"/>
          <w:szCs w:val="18"/>
          <w:lang w:eastAsia="ja-JP"/>
        </w:rPr>
        <w:t xml:space="preserve">　　　　　　</w:t>
      </w:r>
      <w:r w:rsidRPr="00B91140">
        <w:rPr>
          <w:rFonts w:ascii="Microsoft YaHei UI" w:eastAsia="Yu Mincho" w:hAnsi="Microsoft YaHei UI" w:hint="eastAsia"/>
          <w:bCs/>
          <w:color w:val="FF0000"/>
          <w:sz w:val="18"/>
          <w:szCs w:val="18"/>
          <w:lang w:eastAsia="ja-JP"/>
        </w:rPr>
        <w:t>なんてかわいい男の子</w:t>
      </w:r>
      <w:r>
        <w:rPr>
          <w:rFonts w:ascii="Microsoft YaHei UI" w:eastAsia="Yu Mincho" w:hAnsi="Microsoft YaHei UI" w:hint="eastAsia"/>
          <w:bCs/>
          <w:color w:val="FF0000"/>
          <w:sz w:val="18"/>
          <w:szCs w:val="18"/>
          <w:lang w:eastAsia="ja-JP"/>
        </w:rPr>
        <w:t>なのじゃ。そして、桃から産（う）まれるとは不思議なこと･･･。</w:t>
      </w:r>
    </w:p>
    <w:p w14:paraId="69D3F585" w14:textId="30BFE93C" w:rsidR="00B91140" w:rsidRPr="00B91140" w:rsidRDefault="00B91140" w:rsidP="00B91140">
      <w:pPr>
        <w:spacing w:line="360" w:lineRule="auto"/>
        <w:ind w:left="1080" w:hangingChars="600" w:hanging="1080"/>
        <w:rPr>
          <w:rFonts w:ascii="Microsoft YaHei UI" w:eastAsia="Yu Mincho" w:hAnsi="Microsoft YaHei UI"/>
          <w:bCs/>
          <w:sz w:val="18"/>
          <w:szCs w:val="18"/>
          <w:lang w:eastAsia="ja-JP"/>
        </w:rPr>
      </w:pPr>
      <w:r>
        <w:rPr>
          <w:rFonts w:ascii="Microsoft YaHei UI" w:eastAsia="Yu Mincho" w:hAnsi="Microsoft YaHei UI" w:hint="eastAsia"/>
          <w:bCs/>
          <w:color w:val="FF0000"/>
          <w:sz w:val="18"/>
          <w:szCs w:val="18"/>
          <w:lang w:eastAsia="ja-JP"/>
        </w:rPr>
        <w:t xml:space="preserve">　　　　　　おじいさん、よく見てくださいよ</w:t>
      </w:r>
    </w:p>
    <w:p w14:paraId="6E2ADC90" w14:textId="77777777" w:rsidR="000173F9" w:rsidRDefault="00FC27D9" w:rsidP="00B91140">
      <w:pPr>
        <w:spacing w:line="360" w:lineRule="auto"/>
        <w:ind w:left="1080" w:hangingChars="600" w:hanging="108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おじいさん：</w:t>
      </w:r>
      <w:r w:rsidR="000173F9" w:rsidRPr="00E168D9">
        <w:rPr>
          <w:rFonts w:ascii="Microsoft YaHei UI" w:eastAsia="Microsoft YaHei UI" w:hAnsi="Microsoft YaHei UI" w:hint="eastAsia"/>
          <w:sz w:val="18"/>
          <w:szCs w:val="18"/>
          <w:lang w:eastAsia="ja-JP"/>
        </w:rPr>
        <w:t>確かに不思議のことなんだよね、山に住んでるの時間で、こういうことみたことがなかったんだ。これは、もしかしたら、もも神なんですか？</w:t>
      </w:r>
    </w:p>
    <w:p w14:paraId="4D636E40" w14:textId="64840D04" w:rsidR="00B91140" w:rsidRPr="00BE40DE" w:rsidRDefault="00B91140" w:rsidP="00B91140">
      <w:pPr>
        <w:spacing w:line="360" w:lineRule="auto"/>
        <w:ind w:left="1059" w:hangingChars="600" w:hanging="1059"/>
        <w:rPr>
          <w:rFonts w:ascii="Microsoft YaHei UI" w:eastAsia="Yu Mincho" w:hAnsi="Microsoft YaHei UI"/>
          <w:bCs/>
          <w:color w:val="FF0000"/>
          <w:sz w:val="18"/>
          <w:szCs w:val="18"/>
          <w:lang w:eastAsia="ja-JP"/>
        </w:rPr>
      </w:pPr>
      <w:r>
        <w:rPr>
          <w:rFonts w:ascii="Microsoft YaHei UI" w:eastAsia="Yu Mincho" w:hAnsi="Microsoft YaHei UI" w:hint="eastAsia"/>
          <w:b/>
          <w:sz w:val="18"/>
          <w:szCs w:val="18"/>
          <w:lang w:eastAsia="ja-JP"/>
        </w:rPr>
        <w:lastRenderedPageBreak/>
        <w:t xml:space="preserve">　　　　　　</w:t>
      </w:r>
      <w:r w:rsidRPr="00BE40DE">
        <w:rPr>
          <w:rFonts w:ascii="Microsoft YaHei UI" w:eastAsia="Yu Mincho" w:hAnsi="Microsoft YaHei UI" w:hint="eastAsia"/>
          <w:bCs/>
          <w:color w:val="FF0000"/>
          <w:sz w:val="18"/>
          <w:szCs w:val="18"/>
          <w:lang w:eastAsia="ja-JP"/>
        </w:rPr>
        <w:t>ああ、確かに不思議なことじゃ。こんなことは生まれて初めてじゃ。おばあさん、この子はもしかしたら、神様の子</w:t>
      </w:r>
      <w:r w:rsidR="00BE40DE" w:rsidRPr="00BE40DE">
        <w:rPr>
          <w:rFonts w:ascii="Microsoft YaHei UI" w:eastAsia="Yu Mincho" w:hAnsi="Microsoft YaHei UI" w:hint="eastAsia"/>
          <w:bCs/>
          <w:color w:val="FF0000"/>
          <w:sz w:val="18"/>
          <w:szCs w:val="18"/>
          <w:lang w:eastAsia="ja-JP"/>
        </w:rPr>
        <w:t>かもしれんぞ。</w:t>
      </w:r>
      <w:r w:rsidR="00BE40DE">
        <w:rPr>
          <w:rFonts w:ascii="Microsoft YaHei UI" w:eastAsia="Yu Mincho" w:hAnsi="Microsoft YaHei UI" w:hint="eastAsia"/>
          <w:bCs/>
          <w:color w:val="FF0000"/>
          <w:sz w:val="18"/>
          <w:szCs w:val="18"/>
          <w:lang w:eastAsia="ja-JP"/>
        </w:rPr>
        <w:t>桃の神様の子かもしれん。</w:t>
      </w:r>
    </w:p>
    <w:p w14:paraId="7D5C75B9" w14:textId="77777777" w:rsidR="000173F9" w:rsidRDefault="00FC27D9" w:rsidP="00BE40DE">
      <w:pPr>
        <w:spacing w:line="360" w:lineRule="auto"/>
        <w:ind w:left="1080" w:hangingChars="600" w:hanging="108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おばあさん：</w:t>
      </w:r>
      <w:r w:rsidR="000173F9" w:rsidRPr="00E168D9">
        <w:rPr>
          <w:rFonts w:ascii="Microsoft YaHei UI" w:eastAsia="Microsoft YaHei UI" w:hAnsi="Microsoft YaHei UI" w:hint="eastAsia"/>
          <w:sz w:val="18"/>
          <w:szCs w:val="18"/>
          <w:lang w:eastAsia="ja-JP"/>
        </w:rPr>
        <w:t>まあ、どうして考えるのも答えを出せない、これは生き物でしょう？じゃ名前がなっかたら、かれんなことになったんでしょう！なんのなまえにしましょうか</w:t>
      </w:r>
      <w:r w:rsidR="000173F9" w:rsidRPr="00E168D9">
        <w:rPr>
          <w:rFonts w:ascii="Microsoft YaHei UI" w:eastAsia="Microsoft YaHei UI" w:hAnsi="Microsoft YaHei UI"/>
          <w:sz w:val="18"/>
          <w:szCs w:val="18"/>
          <w:lang w:eastAsia="ja-JP"/>
        </w:rPr>
        <w:t>?</w:t>
      </w:r>
    </w:p>
    <w:p w14:paraId="38F44EFC" w14:textId="2C722C4B" w:rsidR="00BE40DE" w:rsidRPr="00BE40DE" w:rsidRDefault="00BE40DE" w:rsidP="00BE40DE">
      <w:pPr>
        <w:spacing w:line="360" w:lineRule="auto"/>
        <w:ind w:left="1059" w:hangingChars="600" w:hanging="1059"/>
        <w:rPr>
          <w:rFonts w:ascii="Microsoft YaHei UI" w:eastAsia="Yu Mincho" w:hAnsi="Microsoft YaHei UI"/>
          <w:bCs/>
          <w:sz w:val="18"/>
          <w:szCs w:val="18"/>
          <w:lang w:eastAsia="ja-JP"/>
        </w:rPr>
      </w:pPr>
      <w:r>
        <w:rPr>
          <w:rFonts w:ascii="Microsoft YaHei UI" w:eastAsia="Yu Mincho" w:hAnsi="Microsoft YaHei UI" w:hint="eastAsia"/>
          <w:b/>
          <w:sz w:val="18"/>
          <w:szCs w:val="18"/>
          <w:lang w:eastAsia="ja-JP"/>
        </w:rPr>
        <w:t xml:space="preserve">　　　　　</w:t>
      </w:r>
      <w:r w:rsidRPr="00BE40DE">
        <w:rPr>
          <w:rFonts w:ascii="Microsoft YaHei UI" w:eastAsia="Yu Mincho" w:hAnsi="Microsoft YaHei UI" w:hint="eastAsia"/>
          <w:bCs/>
          <w:color w:val="FF0000"/>
          <w:sz w:val="18"/>
          <w:szCs w:val="18"/>
          <w:lang w:eastAsia="ja-JP"/>
        </w:rPr>
        <w:t xml:space="preserve">　神様の子でも、何でも、私らの子です。おじいさん、この子の名前をどうしましょう？</w:t>
      </w:r>
    </w:p>
    <w:p w14:paraId="5F1D2C52"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おじいさん：</w:t>
      </w:r>
      <w:r w:rsidR="000173F9" w:rsidRPr="00E168D9">
        <w:rPr>
          <w:rFonts w:ascii="Microsoft YaHei UI" w:eastAsia="Microsoft YaHei UI" w:hAnsi="Microsoft YaHei UI" w:hint="eastAsia"/>
          <w:sz w:val="18"/>
          <w:szCs w:val="18"/>
          <w:lang w:eastAsia="ja-JP"/>
        </w:rPr>
        <w:t>ももからうまれたなら、ももたろうにしよう。</w:t>
      </w:r>
    </w:p>
    <w:p w14:paraId="3319FBEF" w14:textId="2E76C7B5" w:rsidR="00BE40DE" w:rsidRPr="00BE40DE" w:rsidRDefault="00BE40DE" w:rsidP="00DA7643">
      <w:pPr>
        <w:spacing w:line="360" w:lineRule="auto"/>
        <w:rPr>
          <w:rFonts w:ascii="Microsoft YaHei UI" w:eastAsia="Yu Mincho" w:hAnsi="Microsoft YaHei UI"/>
          <w:sz w:val="18"/>
          <w:szCs w:val="18"/>
          <w:lang w:eastAsia="ja-JP"/>
        </w:rPr>
      </w:pPr>
      <w:r>
        <w:rPr>
          <w:rFonts w:ascii="Microsoft YaHei UI" w:eastAsia="Yu Mincho" w:hAnsi="Microsoft YaHei UI" w:hint="eastAsia"/>
          <w:sz w:val="18"/>
          <w:szCs w:val="18"/>
          <w:lang w:eastAsia="ja-JP"/>
        </w:rPr>
        <w:t xml:space="preserve">　　　　　　</w:t>
      </w:r>
      <w:r w:rsidRPr="00BE40DE">
        <w:rPr>
          <w:rFonts w:ascii="Microsoft YaHei UI" w:eastAsia="Yu Mincho" w:hAnsi="Microsoft YaHei UI" w:hint="eastAsia"/>
          <w:color w:val="FF0000"/>
          <w:sz w:val="18"/>
          <w:szCs w:val="18"/>
          <w:lang w:eastAsia="ja-JP"/>
        </w:rPr>
        <w:t>桃から産まれたから、桃太郎</w:t>
      </w:r>
      <w:r>
        <w:rPr>
          <w:rFonts w:ascii="Microsoft YaHei UI" w:eastAsia="Yu Mincho" w:hAnsi="Microsoft YaHei UI" w:hint="eastAsia"/>
          <w:color w:val="FF0000"/>
          <w:sz w:val="18"/>
          <w:szCs w:val="18"/>
          <w:lang w:eastAsia="ja-JP"/>
        </w:rPr>
        <w:t>はどうかのう？</w:t>
      </w:r>
    </w:p>
    <w:p w14:paraId="7D3A3833" w14:textId="77777777" w:rsidR="000173F9" w:rsidRDefault="00FC27D9" w:rsidP="00BE40DE">
      <w:pPr>
        <w:spacing w:line="360" w:lineRule="auto"/>
        <w:ind w:left="1440" w:hangingChars="800" w:hanging="144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おじいさんもおばあさんもよくびっくりしました。二人は、桃太郎を自分の息子と見る。桃太郎は頭脳がよくで活力もあります。おばあさんがいつも桃太郎に団子を作ります。</w:t>
      </w:r>
    </w:p>
    <w:p w14:paraId="1DD8281F" w14:textId="2D7F9A92" w:rsidR="00BE40DE" w:rsidRDefault="00BE40DE" w:rsidP="00BE40DE">
      <w:pPr>
        <w:spacing w:line="360" w:lineRule="auto"/>
        <w:ind w:left="1413" w:hangingChars="800" w:hanging="1413"/>
        <w:rPr>
          <w:rFonts w:ascii="Microsoft YaHei UI" w:eastAsia="Yu Mincho" w:hAnsi="Microsoft YaHei UI"/>
          <w:bCs/>
          <w:color w:val="FF0000"/>
          <w:sz w:val="18"/>
          <w:szCs w:val="18"/>
          <w:lang w:eastAsia="ja-JP"/>
        </w:rPr>
      </w:pPr>
      <w:r>
        <w:rPr>
          <w:rFonts w:ascii="Microsoft YaHei UI" w:eastAsia="Yu Mincho" w:hAnsi="Microsoft YaHei UI" w:hint="eastAsia"/>
          <w:b/>
          <w:sz w:val="18"/>
          <w:szCs w:val="18"/>
          <w:lang w:eastAsia="ja-JP"/>
        </w:rPr>
        <w:t xml:space="preserve">　　　　　　　　</w:t>
      </w:r>
      <w:r w:rsidRPr="00BE40DE">
        <w:rPr>
          <w:rFonts w:ascii="Microsoft YaHei UI" w:eastAsia="Yu Mincho" w:hAnsi="Microsoft YaHei UI" w:hint="eastAsia"/>
          <w:bCs/>
          <w:color w:val="FF0000"/>
          <w:sz w:val="18"/>
          <w:szCs w:val="18"/>
          <w:lang w:eastAsia="ja-JP"/>
        </w:rPr>
        <w:t>おじいさんとおばあさんは、とても驚きましたが、</w:t>
      </w:r>
      <w:r w:rsidRPr="00BE40DE">
        <w:rPr>
          <w:rFonts w:ascii="Microsoft YaHei UI" w:eastAsia="Yu Mincho" w:hAnsi="Microsoft YaHei UI" w:hint="eastAsia"/>
          <w:bCs/>
          <w:color w:val="FF0000"/>
          <w:sz w:val="18"/>
          <w:szCs w:val="18"/>
          <w:lang w:eastAsia="ja-JP"/>
        </w:rPr>
        <w:t>2</w:t>
      </w:r>
      <w:r w:rsidRPr="00BE40DE">
        <w:rPr>
          <w:rFonts w:ascii="Microsoft YaHei UI" w:eastAsia="Yu Mincho" w:hAnsi="Microsoft YaHei UI" w:hint="eastAsia"/>
          <w:bCs/>
          <w:color w:val="FF0000"/>
          <w:sz w:val="18"/>
          <w:szCs w:val="18"/>
          <w:lang w:eastAsia="ja-JP"/>
        </w:rPr>
        <w:t>人は桃太郎を大切に育てました。</w:t>
      </w:r>
    </w:p>
    <w:p w14:paraId="13599FFE" w14:textId="6A67D375" w:rsidR="00BE40DE" w:rsidRPr="00BE40DE" w:rsidRDefault="00BE40DE" w:rsidP="00BE40DE">
      <w:pPr>
        <w:spacing w:line="360" w:lineRule="auto"/>
        <w:ind w:left="1440" w:hangingChars="800" w:hanging="1440"/>
        <w:rPr>
          <w:rFonts w:ascii="Microsoft YaHei UI" w:eastAsia="Yu Mincho" w:hAnsi="Microsoft YaHei UI"/>
          <w:bCs/>
          <w:color w:val="FF0000"/>
          <w:sz w:val="18"/>
          <w:szCs w:val="18"/>
          <w:lang w:eastAsia="ja-JP"/>
        </w:rPr>
      </w:pPr>
      <w:r>
        <w:rPr>
          <w:rFonts w:ascii="Microsoft YaHei UI" w:eastAsia="Yu Mincho" w:hAnsi="Microsoft YaHei UI" w:hint="eastAsia"/>
          <w:bCs/>
          <w:color w:val="FF0000"/>
          <w:sz w:val="18"/>
          <w:szCs w:val="18"/>
          <w:lang w:eastAsia="ja-JP"/>
        </w:rPr>
        <w:t xml:space="preserve">　　　　　　　　そして、おばあさんは桃太郎に団子をいつも作ってやりました。</w:t>
      </w:r>
    </w:p>
    <w:p w14:paraId="3D8B0ABE"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おばあさん：</w:t>
      </w:r>
      <w:r w:rsidR="000173F9" w:rsidRPr="00E168D9">
        <w:rPr>
          <w:rFonts w:ascii="Microsoft YaHei UI" w:eastAsia="Microsoft YaHei UI" w:hAnsi="Microsoft YaHei UI" w:hint="eastAsia"/>
          <w:sz w:val="18"/>
          <w:szCs w:val="18"/>
          <w:lang w:eastAsia="ja-JP"/>
        </w:rPr>
        <w:t>桃太郎、たくさん食べて、そしてはやく大きくなりなさい。</w:t>
      </w:r>
    </w:p>
    <w:p w14:paraId="1A27EB93" w14:textId="77777777" w:rsidR="000173F9" w:rsidRDefault="00FC27D9" w:rsidP="00BE40DE">
      <w:pPr>
        <w:spacing w:line="360" w:lineRule="auto"/>
        <w:ind w:left="1440" w:hangingChars="800" w:hanging="144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二人は、桃太郎を大事に育ってました。桃太郎はすぐ大きになりました。優しい青年になりました。そして大変の力を持ちました、例えば、桃太郎が空手で牛を殺すことがだんだんできるのになった。</w:t>
      </w:r>
    </w:p>
    <w:p w14:paraId="2C28175B" w14:textId="2EF19A38" w:rsidR="00BE40DE" w:rsidRPr="00BE40DE" w:rsidRDefault="00BE40DE" w:rsidP="00BE40DE">
      <w:pPr>
        <w:spacing w:line="360" w:lineRule="auto"/>
        <w:ind w:left="1413" w:hangingChars="800" w:hanging="1413"/>
        <w:rPr>
          <w:rFonts w:ascii="Microsoft YaHei UI" w:eastAsia="Yu Mincho" w:hAnsi="Microsoft YaHei UI"/>
          <w:bCs/>
          <w:color w:val="FF0000"/>
          <w:sz w:val="18"/>
          <w:szCs w:val="18"/>
          <w:lang w:eastAsia="ja-JP"/>
        </w:rPr>
      </w:pPr>
      <w:r>
        <w:rPr>
          <w:rFonts w:ascii="Microsoft YaHei UI" w:eastAsia="Yu Mincho" w:hAnsi="Microsoft YaHei UI" w:hint="eastAsia"/>
          <w:b/>
          <w:sz w:val="18"/>
          <w:szCs w:val="18"/>
          <w:lang w:eastAsia="ja-JP"/>
        </w:rPr>
        <w:t xml:space="preserve">　　　　　　　　</w:t>
      </w:r>
      <w:r w:rsidRPr="00BE40DE">
        <w:rPr>
          <w:rFonts w:ascii="Microsoft YaHei UI" w:eastAsia="Yu Mincho" w:hAnsi="Microsoft YaHei UI" w:hint="eastAsia"/>
          <w:bCs/>
          <w:color w:val="FF0000"/>
          <w:sz w:val="18"/>
          <w:szCs w:val="18"/>
          <w:lang w:eastAsia="ja-JP"/>
        </w:rPr>
        <w:t>2</w:t>
      </w:r>
      <w:r w:rsidRPr="00BE40DE">
        <w:rPr>
          <w:rFonts w:ascii="Microsoft YaHei UI" w:eastAsia="Yu Mincho" w:hAnsi="Microsoft YaHei UI" w:hint="eastAsia"/>
          <w:bCs/>
          <w:color w:val="FF0000"/>
          <w:sz w:val="18"/>
          <w:szCs w:val="18"/>
          <w:lang w:eastAsia="ja-JP"/>
        </w:rPr>
        <w:t>人は桃太郎を大切に育て、桃太郎はすくすくと大きくなりました。</w:t>
      </w:r>
    </w:p>
    <w:p w14:paraId="05B61F07" w14:textId="39E07D01" w:rsidR="00BE40DE" w:rsidRPr="00BE40DE" w:rsidRDefault="00BE40DE" w:rsidP="00BE40DE">
      <w:pPr>
        <w:spacing w:line="360" w:lineRule="auto"/>
        <w:ind w:left="1440" w:hangingChars="800" w:hanging="1440"/>
        <w:rPr>
          <w:rFonts w:ascii="Microsoft YaHei UI" w:eastAsia="Yu Mincho" w:hAnsi="Microsoft YaHei UI"/>
          <w:bCs/>
          <w:color w:val="FF0000"/>
          <w:sz w:val="18"/>
          <w:szCs w:val="18"/>
          <w:lang w:eastAsia="ja-JP"/>
        </w:rPr>
      </w:pPr>
      <w:r w:rsidRPr="00BE40DE">
        <w:rPr>
          <w:rFonts w:ascii="Microsoft YaHei UI" w:eastAsia="Yu Mincho" w:hAnsi="Microsoft YaHei UI" w:hint="eastAsia"/>
          <w:bCs/>
          <w:color w:val="FF0000"/>
          <w:sz w:val="18"/>
          <w:szCs w:val="18"/>
          <w:lang w:eastAsia="ja-JP"/>
        </w:rPr>
        <w:t xml:space="preserve">　　　　　　　　</w:t>
      </w:r>
      <w:r>
        <w:rPr>
          <w:rFonts w:ascii="Microsoft YaHei UI" w:eastAsia="Yu Mincho" w:hAnsi="Microsoft YaHei UI" w:hint="eastAsia"/>
          <w:bCs/>
          <w:color w:val="FF0000"/>
          <w:sz w:val="18"/>
          <w:szCs w:val="18"/>
          <w:lang w:eastAsia="ja-JP"/>
        </w:rPr>
        <w:t>桃太郎は優しく、空手で牛を殺せるほどの力のある青年に育ちました。</w:t>
      </w:r>
    </w:p>
    <w:p w14:paraId="088523FF"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ある夜の中、ある人が来た。桃太郎はまだ寝ていますが。</w:t>
      </w:r>
    </w:p>
    <w:p w14:paraId="74285BCA" w14:textId="4E4DA3FC" w:rsidR="00BE40DE" w:rsidRPr="00BE40DE" w:rsidRDefault="00BE40DE" w:rsidP="00DA7643">
      <w:pPr>
        <w:spacing w:line="360" w:lineRule="auto"/>
        <w:rPr>
          <w:rFonts w:ascii="Microsoft YaHei UI" w:eastAsia="Yu Mincho" w:hAnsi="Microsoft YaHei UI"/>
          <w:sz w:val="18"/>
          <w:szCs w:val="18"/>
          <w:lang w:eastAsia="ja-JP"/>
        </w:rPr>
      </w:pPr>
      <w:r>
        <w:rPr>
          <w:rFonts w:ascii="Microsoft YaHei UI" w:eastAsia="Yu Mincho" w:hAnsi="Microsoft YaHei UI" w:hint="eastAsia"/>
          <w:sz w:val="18"/>
          <w:szCs w:val="18"/>
          <w:lang w:eastAsia="ja-JP"/>
        </w:rPr>
        <w:t xml:space="preserve">　　　　　　　　</w:t>
      </w:r>
      <w:r w:rsidRPr="00BE40DE">
        <w:rPr>
          <w:rFonts w:ascii="Microsoft YaHei UI" w:eastAsia="Yu Mincho" w:hAnsi="Microsoft YaHei UI" w:hint="eastAsia"/>
          <w:color w:val="FF0000"/>
          <w:sz w:val="18"/>
          <w:szCs w:val="18"/>
          <w:lang w:eastAsia="ja-JP"/>
        </w:rPr>
        <w:t>ある夜のことでした。不思議な人物が寝ている桃太郎の所にやって来ました。</w:t>
      </w:r>
    </w:p>
    <w:p w14:paraId="76C2ACF3"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ある人：</w:t>
      </w:r>
      <w:r w:rsidR="000173F9" w:rsidRPr="00E168D9">
        <w:rPr>
          <w:rFonts w:ascii="Microsoft YaHei UI" w:eastAsia="Microsoft YaHei UI" w:hAnsi="Microsoft YaHei UI" w:hint="eastAsia"/>
          <w:sz w:val="18"/>
          <w:szCs w:val="18"/>
          <w:lang w:eastAsia="ja-JP"/>
        </w:rPr>
        <w:t>桃太郎、桃太郎、起きなさい。</w:t>
      </w:r>
    </w:p>
    <w:p w14:paraId="2571D2C7" w14:textId="1C82BAA5"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BE40DE">
        <w:rPr>
          <w:rFonts w:ascii="Microsoft YaHei UI" w:eastAsia="Microsoft YaHei UI" w:hAnsi="Microsoft YaHei UI" w:hint="eastAsia"/>
          <w:sz w:val="18"/>
          <w:szCs w:val="18"/>
          <w:lang w:eastAsia="ja-JP"/>
        </w:rPr>
        <w:t>お前</w:t>
      </w:r>
      <w:r w:rsidR="00BE40DE" w:rsidRPr="00BE40DE">
        <w:rPr>
          <w:rFonts w:ascii="Yu Mincho" w:eastAsia="Yu Mincho" w:hAnsi="Yu Mincho" w:hint="eastAsia"/>
          <w:color w:val="FF0000"/>
          <w:sz w:val="18"/>
          <w:szCs w:val="18"/>
          <w:lang w:eastAsia="ja-JP"/>
        </w:rPr>
        <w:t>は</w:t>
      </w:r>
      <w:r w:rsidR="000173F9" w:rsidRPr="00E168D9">
        <w:rPr>
          <w:rFonts w:ascii="Microsoft YaHei UI" w:eastAsia="Microsoft YaHei UI" w:hAnsi="Microsoft YaHei UI" w:hint="eastAsia"/>
          <w:sz w:val="18"/>
          <w:szCs w:val="18"/>
          <w:lang w:eastAsia="ja-JP"/>
        </w:rPr>
        <w:t>何者だ！</w:t>
      </w:r>
    </w:p>
    <w:p w14:paraId="1AAFD05F" w14:textId="77777777" w:rsidR="000173F9" w:rsidRDefault="00FC27D9" w:rsidP="00BE40DE">
      <w:pPr>
        <w:spacing w:line="360" w:lineRule="auto"/>
        <w:ind w:left="720" w:hangingChars="400" w:hanging="72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ある人：</w:t>
      </w:r>
      <w:r w:rsidR="000173F9" w:rsidRPr="00E168D9">
        <w:rPr>
          <w:rFonts w:ascii="Microsoft YaHei UI" w:eastAsia="Microsoft YaHei UI" w:hAnsi="Microsoft YaHei UI" w:hint="eastAsia"/>
          <w:sz w:val="18"/>
          <w:szCs w:val="18"/>
          <w:lang w:eastAsia="ja-JP"/>
        </w:rPr>
        <w:t>私は</w:t>
      </w:r>
      <w:r w:rsidR="000173F9" w:rsidRPr="00E168D9">
        <w:rPr>
          <w:rFonts w:ascii="Microsoft YaHei UI" w:eastAsia="Microsoft YaHei UI" w:hAnsi="Microsoft YaHei UI"/>
          <w:sz w:val="18"/>
          <w:szCs w:val="18"/>
          <w:lang w:eastAsia="ja-JP"/>
        </w:rPr>
        <w:t>...いや、今はまだ言えません！でも、私は君に助けてあげる人です。君は運命に選ばれた人です！いまから、君に奥義を教えてあげます。</w:t>
      </w:r>
    </w:p>
    <w:p w14:paraId="5E3F0928" w14:textId="6DE19675" w:rsidR="00BE40DE" w:rsidRPr="007F37C3" w:rsidRDefault="00BE40DE" w:rsidP="00BE40DE">
      <w:pPr>
        <w:spacing w:line="360" w:lineRule="auto"/>
        <w:ind w:left="706" w:hangingChars="400" w:hanging="706"/>
        <w:rPr>
          <w:rFonts w:ascii="Microsoft YaHei UI" w:eastAsia="Yu Mincho" w:hAnsi="Microsoft YaHei UI"/>
          <w:bCs/>
          <w:color w:val="FF0000"/>
          <w:sz w:val="18"/>
          <w:szCs w:val="18"/>
          <w:lang w:eastAsia="ja-JP"/>
        </w:rPr>
      </w:pPr>
      <w:r>
        <w:rPr>
          <w:rFonts w:ascii="Microsoft YaHei UI" w:eastAsia="Yu Mincho" w:hAnsi="Microsoft YaHei UI" w:hint="eastAsia"/>
          <w:b/>
          <w:sz w:val="18"/>
          <w:szCs w:val="18"/>
          <w:lang w:eastAsia="ja-JP"/>
        </w:rPr>
        <w:t xml:space="preserve">　　　　</w:t>
      </w:r>
      <w:r w:rsidRPr="007F37C3">
        <w:rPr>
          <w:rFonts w:ascii="Microsoft YaHei UI" w:eastAsia="Yu Mincho" w:hAnsi="Microsoft YaHei UI" w:hint="eastAsia"/>
          <w:bCs/>
          <w:color w:val="FF0000"/>
          <w:sz w:val="18"/>
          <w:szCs w:val="18"/>
          <w:lang w:eastAsia="ja-JP"/>
        </w:rPr>
        <w:t>私の正体は、今はまだ言えません。しかし、私はあなたを助ける人です。桃太郎、あなたは、運命に選ばれた人物です。</w:t>
      </w:r>
      <w:ins w:id="2" w:author="Liao Bill" w:date="2017-05-17T08:33:00Z">
        <w:r w:rsidR="00CB407C">
          <w:rPr>
            <w:rFonts w:ascii="Microsoft YaHei UI" w:eastAsia="Yu Mincho" w:hAnsi="Microsoft YaHei UI" w:hint="eastAsia"/>
            <w:bCs/>
            <w:color w:val="FF0000"/>
            <w:sz w:val="18"/>
            <w:szCs w:val="18"/>
            <w:lang w:eastAsia="ja-JP"/>
          </w:rPr>
          <w:t>体術（たいじゅつ）</w:t>
        </w:r>
      </w:ins>
      <w:del w:id="3" w:author="Liao Bill" w:date="2017-05-17T08:33:00Z">
        <w:r w:rsidR="007F37C3" w:rsidRPr="007F37C3" w:rsidDel="00CB407C">
          <w:rPr>
            <w:rFonts w:ascii="Microsoft YaHei UI" w:eastAsia="Yu Mincho" w:hAnsi="Microsoft YaHei UI" w:hint="eastAsia"/>
            <w:bCs/>
            <w:color w:val="FF0000"/>
            <w:sz w:val="18"/>
            <w:szCs w:val="18"/>
            <w:lang w:eastAsia="ja-JP"/>
          </w:rPr>
          <w:delText>＿＿＿＿＿＿</w:delText>
        </w:r>
      </w:del>
      <w:r w:rsidR="007F37C3" w:rsidRPr="007F37C3">
        <w:rPr>
          <w:rFonts w:ascii="Microsoft YaHei UI" w:eastAsia="Yu Mincho" w:hAnsi="Microsoft YaHei UI" w:hint="eastAsia"/>
          <w:bCs/>
          <w:color w:val="FF0000"/>
          <w:sz w:val="18"/>
          <w:szCs w:val="18"/>
          <w:lang w:eastAsia="ja-JP"/>
        </w:rPr>
        <w:t>の奥義を教えてさしあげましょう。</w:t>
      </w:r>
    </w:p>
    <w:p w14:paraId="65D98934" w14:textId="77777777" w:rsidR="000173F9" w:rsidRDefault="00FC27D9" w:rsidP="007F37C3">
      <w:pPr>
        <w:spacing w:line="360" w:lineRule="auto"/>
        <w:ind w:left="720" w:hangingChars="400" w:hanging="72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いいえ、いいえ、いいえ、それはめっちゃ変でしょう？あなたは一体誰なんだ？どうして僕のことが知ってる、ひょっとしたら、あなたは何が説明してくれられる、僕がずっと変な音が聞こえるのことについて？</w:t>
      </w:r>
    </w:p>
    <w:p w14:paraId="07F025F4" w14:textId="22AAF685" w:rsidR="007F37C3" w:rsidRPr="007F37C3" w:rsidRDefault="007F37C3" w:rsidP="007F37C3">
      <w:pPr>
        <w:spacing w:line="360" w:lineRule="auto"/>
        <w:ind w:left="706" w:hangingChars="400" w:hanging="706"/>
        <w:rPr>
          <w:rFonts w:ascii="Microsoft YaHei UI" w:eastAsia="Yu Mincho" w:hAnsi="Microsoft YaHei UI"/>
          <w:bCs/>
          <w:sz w:val="18"/>
          <w:szCs w:val="18"/>
          <w:lang w:eastAsia="ja-JP"/>
        </w:rPr>
      </w:pPr>
      <w:r>
        <w:rPr>
          <w:rFonts w:ascii="Microsoft YaHei UI" w:eastAsia="Yu Mincho" w:hAnsi="Microsoft YaHei UI" w:hint="eastAsia"/>
          <w:b/>
          <w:sz w:val="18"/>
          <w:szCs w:val="18"/>
          <w:lang w:eastAsia="ja-JP"/>
        </w:rPr>
        <w:t xml:space="preserve">　　　　</w:t>
      </w:r>
      <w:r w:rsidRPr="007F37C3">
        <w:rPr>
          <w:rFonts w:ascii="Microsoft YaHei UI" w:eastAsia="Yu Mincho" w:hAnsi="Microsoft YaHei UI" w:hint="eastAsia"/>
          <w:bCs/>
          <w:color w:val="FF0000"/>
          <w:sz w:val="18"/>
          <w:szCs w:val="18"/>
          <w:lang w:eastAsia="ja-JP"/>
        </w:rPr>
        <w:t>運命に選ばれた？　いやいや、それは変でしょう。　あなたは一体何者</w:t>
      </w:r>
      <w:del w:id="4" w:author="Liao Bill" w:date="2017-05-17T08:33:00Z">
        <w:r w:rsidRPr="007F37C3" w:rsidDel="00FD52F1">
          <w:rPr>
            <w:rFonts w:ascii="Microsoft YaHei UI" w:eastAsia="Yu Mincho" w:hAnsi="Microsoft YaHei UI" w:hint="eastAsia"/>
            <w:bCs/>
            <w:color w:val="FF0000"/>
            <w:sz w:val="18"/>
            <w:szCs w:val="18"/>
            <w:lang w:eastAsia="ja-JP"/>
          </w:rPr>
          <w:delText>（いったいなにもの）</w:delText>
        </w:r>
      </w:del>
      <w:r w:rsidRPr="007F37C3">
        <w:rPr>
          <w:rFonts w:ascii="Microsoft YaHei UI" w:eastAsia="Yu Mincho" w:hAnsi="Microsoft YaHei UI" w:hint="eastAsia"/>
          <w:bCs/>
          <w:color w:val="FF0000"/>
          <w:sz w:val="18"/>
          <w:szCs w:val="18"/>
          <w:lang w:eastAsia="ja-JP"/>
        </w:rPr>
        <w:t>なんですか。</w:t>
      </w:r>
      <w:r>
        <w:rPr>
          <w:rFonts w:ascii="Microsoft YaHei UI" w:eastAsia="Yu Mincho" w:hAnsi="Microsoft YaHei UI" w:hint="eastAsia"/>
          <w:bCs/>
          <w:color w:val="FF0000"/>
          <w:sz w:val="18"/>
          <w:szCs w:val="18"/>
          <w:lang w:eastAsia="ja-JP"/>
        </w:rPr>
        <w:t>私の何を</w:t>
      </w:r>
      <w:r>
        <w:rPr>
          <w:rFonts w:ascii="Microsoft YaHei UI" w:eastAsia="Yu Mincho" w:hAnsi="Microsoft YaHei UI" w:hint="eastAsia"/>
          <w:bCs/>
          <w:color w:val="FF0000"/>
          <w:sz w:val="18"/>
          <w:szCs w:val="18"/>
          <w:lang w:eastAsia="ja-JP"/>
        </w:rPr>
        <w:lastRenderedPageBreak/>
        <w:t>知っているというのですか。あなたは、私にしか聞こえない声について知っているのですか。</w:t>
      </w:r>
    </w:p>
    <w:p w14:paraId="65716EAC" w14:textId="77777777" w:rsidR="000173F9" w:rsidRDefault="00FC27D9" w:rsidP="007F37C3">
      <w:pPr>
        <w:spacing w:line="360" w:lineRule="auto"/>
        <w:ind w:left="1440" w:hangingChars="800" w:hanging="144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そう、桃太郎自分の言う通りだ、桃太郎は生まれた時からずっと変な音が聞こえる、それは人が一人二人がしゃべっている様な声だった。</w:t>
      </w:r>
    </w:p>
    <w:p w14:paraId="3D088D07" w14:textId="7FFE4F0D" w:rsidR="007F37C3" w:rsidRPr="007F37C3" w:rsidRDefault="007F37C3" w:rsidP="007F37C3">
      <w:pPr>
        <w:spacing w:line="360" w:lineRule="auto"/>
        <w:ind w:left="1413" w:hangingChars="800" w:hanging="1413"/>
        <w:rPr>
          <w:rFonts w:ascii="Microsoft YaHei UI" w:eastAsia="Yu Mincho" w:hAnsi="Microsoft YaHei UI"/>
          <w:bCs/>
          <w:color w:val="FF0000"/>
          <w:sz w:val="18"/>
          <w:szCs w:val="18"/>
          <w:lang w:eastAsia="ja-JP"/>
        </w:rPr>
      </w:pPr>
      <w:r>
        <w:rPr>
          <w:rFonts w:ascii="Microsoft YaHei UI" w:eastAsia="Yu Mincho" w:hAnsi="Microsoft YaHei UI" w:hint="eastAsia"/>
          <w:b/>
          <w:sz w:val="18"/>
          <w:szCs w:val="18"/>
          <w:lang w:eastAsia="ja-JP"/>
        </w:rPr>
        <w:t xml:space="preserve">　　　　　　　　</w:t>
      </w:r>
      <w:r w:rsidRPr="007F37C3">
        <w:rPr>
          <w:rFonts w:ascii="Microsoft YaHei UI" w:eastAsia="Yu Mincho" w:hAnsi="Microsoft YaHei UI" w:hint="eastAsia"/>
          <w:bCs/>
          <w:color w:val="FF0000"/>
          <w:sz w:val="18"/>
          <w:szCs w:val="18"/>
          <w:lang w:eastAsia="ja-JP"/>
        </w:rPr>
        <w:t>優しく、力のある青年に育った桃太郎でしたが、実は、桃太郎には悩みがありました。</w:t>
      </w:r>
    </w:p>
    <w:p w14:paraId="5A2BAB2B" w14:textId="706FA2EE" w:rsidR="007F37C3" w:rsidRPr="007F37C3" w:rsidRDefault="007F37C3" w:rsidP="007F37C3">
      <w:pPr>
        <w:spacing w:line="360" w:lineRule="auto"/>
        <w:ind w:left="1440" w:hangingChars="800" w:hanging="1440"/>
        <w:rPr>
          <w:rFonts w:ascii="Microsoft YaHei UI" w:eastAsia="Yu Mincho" w:hAnsi="Microsoft YaHei UI"/>
          <w:bCs/>
          <w:color w:val="FF0000"/>
          <w:sz w:val="18"/>
          <w:szCs w:val="18"/>
          <w:lang w:eastAsia="ja-JP"/>
        </w:rPr>
      </w:pPr>
      <w:r w:rsidRPr="007F37C3">
        <w:rPr>
          <w:rFonts w:ascii="Microsoft YaHei UI" w:eastAsia="Yu Mincho" w:hAnsi="Microsoft YaHei UI" w:hint="eastAsia"/>
          <w:bCs/>
          <w:color w:val="FF0000"/>
          <w:sz w:val="18"/>
          <w:szCs w:val="18"/>
          <w:lang w:eastAsia="ja-JP"/>
        </w:rPr>
        <w:t xml:space="preserve">　　　　　　　　それは、彼が物心（ものごころ）ついた時から聞こえる誰かの声でした。この声は桃太郎だけに聞こえ、おじいさんやおばあさんたちに聞こえない声でした。</w:t>
      </w:r>
    </w:p>
    <w:p w14:paraId="4BAFB412" w14:textId="77777777" w:rsidR="000173F9" w:rsidRDefault="00FC27D9" w:rsidP="007F37C3">
      <w:pPr>
        <w:spacing w:line="360" w:lineRule="auto"/>
        <w:ind w:left="1440" w:hangingChars="800" w:hanging="144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桃太郎は迷うのを持ちながら、あの変な「あるひと」と武芸を習った、自分の体が自分の次第で動けずのような、コントロールされてるような、武芸をならった、その結果として、桃太郎はもっと強くなりました。</w:t>
      </w:r>
    </w:p>
    <w:p w14:paraId="2E9BEC7C" w14:textId="136CC5A1" w:rsidR="002F567C" w:rsidRPr="007F37C3" w:rsidRDefault="007F37C3" w:rsidP="007F37C3">
      <w:pPr>
        <w:spacing w:line="360" w:lineRule="auto"/>
        <w:ind w:left="1440" w:hangingChars="800" w:hanging="1440"/>
        <w:rPr>
          <w:rFonts w:ascii="Microsoft YaHei UI" w:eastAsia="Yu Mincho" w:hAnsi="Microsoft YaHei UI"/>
          <w:color w:val="FF0000"/>
          <w:sz w:val="18"/>
          <w:szCs w:val="18"/>
          <w:lang w:eastAsia="ja-JP"/>
        </w:rPr>
      </w:pPr>
      <w:r>
        <w:rPr>
          <w:rFonts w:ascii="Microsoft YaHei UI" w:eastAsia="Yu Mincho" w:hAnsi="Microsoft YaHei UI" w:hint="eastAsia"/>
          <w:sz w:val="18"/>
          <w:szCs w:val="18"/>
          <w:lang w:eastAsia="ja-JP"/>
        </w:rPr>
        <w:t xml:space="preserve">　　　　　　　　</w:t>
      </w:r>
      <w:r w:rsidRPr="007F37C3">
        <w:rPr>
          <w:rFonts w:ascii="Microsoft YaHei UI" w:eastAsia="Yu Mincho" w:hAnsi="Microsoft YaHei UI" w:hint="eastAsia"/>
          <w:color w:val="FF0000"/>
          <w:sz w:val="18"/>
          <w:szCs w:val="18"/>
          <w:lang w:eastAsia="ja-JP"/>
        </w:rPr>
        <w:t>桃太郎はとても悩みましたが、その不思議な人に</w:t>
      </w:r>
      <w:ins w:id="5" w:author="Liao Bill" w:date="2017-05-17T08:38:00Z">
        <w:r w:rsidR="0061440B">
          <w:rPr>
            <w:rFonts w:ascii="Microsoft YaHei UI" w:eastAsia="Yu Mincho" w:hAnsi="Microsoft YaHei UI" w:hint="eastAsia"/>
            <w:bCs/>
            <w:color w:val="FF0000"/>
            <w:sz w:val="18"/>
            <w:szCs w:val="18"/>
            <w:lang w:eastAsia="ja-JP"/>
          </w:rPr>
          <w:t>体術（たいじゅつ）</w:t>
        </w:r>
      </w:ins>
      <w:del w:id="6" w:author="Liao Bill" w:date="2017-05-17T08:38:00Z">
        <w:r w:rsidRPr="007F37C3" w:rsidDel="0061440B">
          <w:rPr>
            <w:rFonts w:ascii="Microsoft YaHei UI" w:eastAsia="Yu Mincho" w:hAnsi="Microsoft YaHei UI" w:hint="eastAsia"/>
            <w:color w:val="FF0000"/>
            <w:sz w:val="18"/>
            <w:szCs w:val="18"/>
            <w:lang w:eastAsia="ja-JP"/>
          </w:rPr>
          <w:delText>＿＿＿＿</w:delText>
        </w:r>
      </w:del>
      <w:r w:rsidRPr="007F37C3">
        <w:rPr>
          <w:rFonts w:ascii="Microsoft YaHei UI" w:eastAsia="Yu Mincho" w:hAnsi="Microsoft YaHei UI" w:hint="eastAsia"/>
          <w:color w:val="FF0000"/>
          <w:sz w:val="18"/>
          <w:szCs w:val="18"/>
          <w:lang w:eastAsia="ja-JP"/>
        </w:rPr>
        <w:t>の奥義を習いました。</w:t>
      </w:r>
      <w:r w:rsidR="00A03D34">
        <w:rPr>
          <w:rFonts w:ascii="Microsoft YaHei UI" w:eastAsia="Yu Mincho" w:hAnsi="Microsoft YaHei UI" w:hint="eastAsia"/>
          <w:color w:val="FF0000"/>
          <w:sz w:val="18"/>
          <w:szCs w:val="18"/>
          <w:lang w:eastAsia="ja-JP"/>
        </w:rPr>
        <w:t>信長は</w:t>
      </w:r>
      <w:r w:rsidRPr="007F37C3">
        <w:rPr>
          <w:rFonts w:ascii="Microsoft YaHei UI" w:eastAsia="Yu Mincho" w:hAnsi="Microsoft YaHei UI" w:hint="eastAsia"/>
          <w:color w:val="FF0000"/>
          <w:sz w:val="18"/>
          <w:szCs w:val="18"/>
          <w:lang w:eastAsia="ja-JP"/>
        </w:rPr>
        <w:t>自分の意志で</w:t>
      </w:r>
      <w:r w:rsidR="00A03D34">
        <w:rPr>
          <w:rFonts w:ascii="Microsoft YaHei UI" w:eastAsia="Yu Mincho" w:hAnsi="Microsoft YaHei UI" w:hint="eastAsia"/>
          <w:color w:val="FF0000"/>
          <w:sz w:val="18"/>
          <w:szCs w:val="18"/>
          <w:lang w:eastAsia="ja-JP"/>
        </w:rPr>
        <w:t>はなく</w:t>
      </w:r>
      <w:r w:rsidRPr="007F37C3">
        <w:rPr>
          <w:rFonts w:ascii="Microsoft YaHei UI" w:eastAsia="Yu Mincho" w:hAnsi="Microsoft YaHei UI" w:hint="eastAsia"/>
          <w:color w:val="FF0000"/>
          <w:sz w:val="18"/>
          <w:szCs w:val="18"/>
          <w:lang w:eastAsia="ja-JP"/>
        </w:rPr>
        <w:t>、誰かに操（あやつ）ら</w:t>
      </w:r>
      <w:r w:rsidR="00A03D34">
        <w:rPr>
          <w:rFonts w:ascii="Microsoft YaHei UI" w:eastAsia="Yu Mincho" w:hAnsi="Microsoft YaHei UI" w:hint="eastAsia"/>
          <w:color w:val="FF0000"/>
          <w:sz w:val="18"/>
          <w:szCs w:val="18"/>
          <w:lang w:eastAsia="ja-JP"/>
        </w:rPr>
        <w:t>れて動いているように感じました。</w:t>
      </w:r>
    </w:p>
    <w:p w14:paraId="18E79F70" w14:textId="73E353B2" w:rsidR="007F37C3" w:rsidRPr="007F37C3" w:rsidRDefault="007F37C3" w:rsidP="007F37C3">
      <w:pPr>
        <w:spacing w:line="360" w:lineRule="auto"/>
        <w:ind w:left="1440" w:hangingChars="800" w:hanging="1440"/>
        <w:rPr>
          <w:rFonts w:ascii="Microsoft YaHei UI" w:eastAsia="Yu Mincho" w:hAnsi="Microsoft YaHei UI"/>
          <w:color w:val="FF0000"/>
          <w:sz w:val="18"/>
          <w:szCs w:val="18"/>
          <w:lang w:eastAsia="ja-JP"/>
        </w:rPr>
      </w:pPr>
      <w:r w:rsidRPr="007F37C3">
        <w:rPr>
          <w:rFonts w:ascii="Microsoft YaHei UI" w:eastAsia="Yu Mincho" w:hAnsi="Microsoft YaHei UI" w:hint="eastAsia"/>
          <w:color w:val="FF0000"/>
          <w:sz w:val="18"/>
          <w:szCs w:val="18"/>
          <w:lang w:eastAsia="ja-JP"/>
        </w:rPr>
        <w:t xml:space="preserve">　　　　　　　　しかし、桃太郎はその奥義でさらに強くなりました。</w:t>
      </w:r>
    </w:p>
    <w:p w14:paraId="2ECC11A3" w14:textId="77777777" w:rsidR="002F567C" w:rsidRDefault="002F567C" w:rsidP="00DA7643">
      <w:pPr>
        <w:spacing w:line="360" w:lineRule="auto"/>
        <w:rPr>
          <w:rFonts w:ascii="Microsoft YaHei UI" w:eastAsia="Yu Mincho" w:hAnsi="Microsoft YaHei UI"/>
          <w:sz w:val="18"/>
          <w:szCs w:val="18"/>
          <w:lang w:eastAsia="ja-JP"/>
        </w:rPr>
      </w:pPr>
    </w:p>
    <w:p w14:paraId="65CD63B8" w14:textId="77777777" w:rsidR="002F567C" w:rsidRDefault="002F567C" w:rsidP="00DA7643">
      <w:pPr>
        <w:spacing w:line="360" w:lineRule="auto"/>
        <w:rPr>
          <w:rFonts w:ascii="Microsoft YaHei UI" w:eastAsia="Yu Mincho" w:hAnsi="Microsoft YaHei UI"/>
          <w:sz w:val="18"/>
          <w:szCs w:val="18"/>
          <w:lang w:eastAsia="ja-JP"/>
        </w:rPr>
      </w:pPr>
    </w:p>
    <w:p w14:paraId="13776AF4" w14:textId="77777777" w:rsidR="002F567C" w:rsidRDefault="002F567C" w:rsidP="00DA7643">
      <w:pPr>
        <w:spacing w:line="360" w:lineRule="auto"/>
        <w:rPr>
          <w:rFonts w:ascii="Microsoft YaHei UI" w:eastAsia="Yu Mincho" w:hAnsi="Microsoft YaHei UI"/>
          <w:sz w:val="18"/>
          <w:szCs w:val="18"/>
          <w:lang w:eastAsia="ja-JP"/>
        </w:rPr>
      </w:pPr>
    </w:p>
    <w:p w14:paraId="674ED5B3" w14:textId="77777777" w:rsidR="002F567C" w:rsidRDefault="002F567C" w:rsidP="00DA7643">
      <w:pPr>
        <w:spacing w:line="360" w:lineRule="auto"/>
        <w:rPr>
          <w:rFonts w:ascii="Microsoft YaHei UI" w:eastAsia="Yu Mincho" w:hAnsi="Microsoft YaHei UI"/>
          <w:sz w:val="18"/>
          <w:szCs w:val="18"/>
          <w:lang w:eastAsia="ja-JP"/>
        </w:rPr>
      </w:pPr>
    </w:p>
    <w:p w14:paraId="566923AB" w14:textId="77777777" w:rsidR="002F567C" w:rsidRDefault="002F567C" w:rsidP="00DA7643">
      <w:pPr>
        <w:spacing w:line="360" w:lineRule="auto"/>
        <w:rPr>
          <w:rFonts w:ascii="Microsoft YaHei UI" w:eastAsia="Yu Mincho" w:hAnsi="Microsoft YaHei UI"/>
          <w:sz w:val="18"/>
          <w:szCs w:val="18"/>
          <w:lang w:eastAsia="ja-JP"/>
        </w:rPr>
      </w:pPr>
    </w:p>
    <w:p w14:paraId="1A8A49B0" w14:textId="77777777" w:rsidR="002F567C" w:rsidRDefault="002F567C" w:rsidP="00DA7643">
      <w:pPr>
        <w:spacing w:line="360" w:lineRule="auto"/>
        <w:rPr>
          <w:rFonts w:ascii="Microsoft YaHei UI" w:eastAsia="Yu Mincho" w:hAnsi="Microsoft YaHei UI"/>
          <w:sz w:val="18"/>
          <w:szCs w:val="18"/>
          <w:lang w:eastAsia="ja-JP"/>
        </w:rPr>
      </w:pPr>
    </w:p>
    <w:p w14:paraId="4639B45D" w14:textId="77777777" w:rsidR="002F567C" w:rsidRDefault="002F567C" w:rsidP="00DA7643">
      <w:pPr>
        <w:spacing w:line="360" w:lineRule="auto"/>
        <w:rPr>
          <w:rFonts w:ascii="Microsoft YaHei UI" w:eastAsia="Yu Mincho" w:hAnsi="Microsoft YaHei UI"/>
          <w:sz w:val="18"/>
          <w:szCs w:val="18"/>
          <w:lang w:eastAsia="ja-JP"/>
        </w:rPr>
      </w:pPr>
    </w:p>
    <w:p w14:paraId="2EC91BF1" w14:textId="77777777" w:rsidR="002F567C" w:rsidRDefault="002F567C" w:rsidP="00DA7643">
      <w:pPr>
        <w:spacing w:line="360" w:lineRule="auto"/>
        <w:rPr>
          <w:rFonts w:ascii="Microsoft YaHei UI" w:eastAsia="Yu Mincho" w:hAnsi="Microsoft YaHei UI"/>
          <w:sz w:val="18"/>
          <w:szCs w:val="18"/>
          <w:lang w:eastAsia="ja-JP"/>
        </w:rPr>
      </w:pPr>
    </w:p>
    <w:p w14:paraId="7441C351" w14:textId="77777777" w:rsidR="002F567C" w:rsidRDefault="002F567C" w:rsidP="00DA7643">
      <w:pPr>
        <w:spacing w:line="360" w:lineRule="auto"/>
        <w:rPr>
          <w:rFonts w:ascii="Microsoft YaHei UI" w:eastAsia="Yu Mincho" w:hAnsi="Microsoft YaHei UI"/>
          <w:sz w:val="18"/>
          <w:szCs w:val="18"/>
          <w:lang w:eastAsia="ja-JP"/>
        </w:rPr>
      </w:pPr>
    </w:p>
    <w:p w14:paraId="19EEE14E" w14:textId="77777777" w:rsidR="002F567C" w:rsidRPr="002F567C" w:rsidRDefault="002F567C" w:rsidP="00DA7643">
      <w:pPr>
        <w:spacing w:line="360" w:lineRule="auto"/>
        <w:rPr>
          <w:rFonts w:ascii="Microsoft YaHei UI" w:eastAsia="Yu Mincho" w:hAnsi="Microsoft YaHei UI"/>
          <w:sz w:val="18"/>
          <w:szCs w:val="18"/>
          <w:lang w:eastAsia="ja-JP"/>
        </w:rPr>
      </w:pPr>
    </w:p>
    <w:p w14:paraId="7C462FF2" w14:textId="77777777" w:rsidR="0008294C" w:rsidRDefault="0008294C" w:rsidP="0008294C">
      <w:pPr>
        <w:spacing w:line="360" w:lineRule="auto"/>
        <w:jc w:val="center"/>
        <w:rPr>
          <w:rFonts w:ascii="Microsoft YaHei UI" w:eastAsia="Microsoft YaHei UI" w:hAnsi="Microsoft YaHei UI"/>
          <w:b/>
          <w:sz w:val="22"/>
          <w:szCs w:val="18"/>
          <w:lang w:eastAsia="ja-JP"/>
        </w:rPr>
      </w:pPr>
      <w:r>
        <w:rPr>
          <w:rFonts w:ascii="Microsoft YaHei UI" w:eastAsia="Microsoft YaHei UI" w:hAnsi="Microsoft YaHei UI" w:hint="eastAsia"/>
          <w:b/>
          <w:sz w:val="22"/>
          <w:szCs w:val="18"/>
          <w:lang w:eastAsia="ja-JP"/>
        </w:rPr>
        <w:t>[</w:t>
      </w:r>
      <w:r>
        <w:rPr>
          <w:rFonts w:ascii="Microsoft YaHei UI" w:eastAsia="Microsoft YaHei UI" w:hAnsi="Microsoft YaHei UI"/>
          <w:b/>
          <w:sz w:val="22"/>
          <w:szCs w:val="18"/>
          <w:lang w:eastAsia="ja-JP"/>
        </w:rPr>
        <w:t xml:space="preserve"> </w:t>
      </w:r>
      <w:r>
        <w:rPr>
          <w:rFonts w:ascii="Microsoft YaHei UI" w:eastAsia="Microsoft YaHei UI" w:hAnsi="Microsoft YaHei UI" w:hint="eastAsia"/>
          <w:b/>
          <w:sz w:val="22"/>
          <w:szCs w:val="18"/>
          <w:lang w:eastAsia="ja-JP"/>
        </w:rPr>
        <w:t>第四</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14:paraId="2BAA431D" w14:textId="77777777" w:rsidR="00C71327" w:rsidRPr="00C01B0F" w:rsidRDefault="00C71327"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ナレーション</w:t>
      </w:r>
      <w:r w:rsidRPr="00C01B0F">
        <w:rPr>
          <w:rFonts w:ascii="Yu Mincho" w:eastAsia="Yu Mincho" w:hAnsi="Yu Mincho" w:cs="Yu Mincho"/>
          <w:b/>
          <w:sz w:val="16"/>
          <w:szCs w:val="18"/>
          <w:lang w:eastAsia="ja-JP"/>
        </w:rPr>
        <w:t xml:space="preserve">B -- </w:t>
      </w:r>
      <w:r w:rsidRPr="00C01B0F">
        <w:rPr>
          <w:rFonts w:ascii="宋体" w:eastAsia="宋体" w:hAnsi="宋体" w:cs="宋体" w:hint="eastAsia"/>
          <w:b/>
          <w:sz w:val="16"/>
          <w:szCs w:val="18"/>
          <w:lang w:eastAsia="ja-JP"/>
        </w:rPr>
        <w:t>陈</w:t>
      </w:r>
      <w:r w:rsidRPr="00C01B0F">
        <w:rPr>
          <w:rFonts w:ascii="Yu Mincho" w:eastAsia="Yu Mincho" w:hAnsi="Yu Mincho" w:cs="Yu Mincho" w:hint="eastAsia"/>
          <w:b/>
          <w:sz w:val="16"/>
          <w:szCs w:val="18"/>
          <w:lang w:eastAsia="ja-JP"/>
        </w:rPr>
        <w:t>霖杰</w:t>
      </w:r>
    </w:p>
    <w:p w14:paraId="3DDD6E1A" w14:textId="77777777" w:rsidR="00C71327" w:rsidRPr="00C01B0F" w:rsidRDefault="00C71327" w:rsidP="00C01B0F">
      <w:pPr>
        <w:jc w:val="center"/>
        <w:rPr>
          <w:rFonts w:ascii="Yu Mincho" w:eastAsia="Yu Mincho" w:hAnsi="Yu Mincho" w:cs="Yu Mincho"/>
          <w:b/>
          <w:sz w:val="16"/>
          <w:szCs w:val="18"/>
        </w:rPr>
      </w:pPr>
      <w:r w:rsidRPr="00C01B0F">
        <w:rPr>
          <w:rFonts w:ascii="Yu Mincho" w:eastAsia="Yu Mincho" w:hAnsi="Yu Mincho" w:cs="Yu Mincho" w:hint="eastAsia"/>
          <w:b/>
          <w:sz w:val="16"/>
          <w:szCs w:val="18"/>
        </w:rPr>
        <w:t>村人</w:t>
      </w:r>
      <w:r w:rsidRPr="00C01B0F">
        <w:rPr>
          <w:rFonts w:ascii="Yu Mincho" w:eastAsia="Yu Mincho" w:hAnsi="Yu Mincho" w:cs="Yu Mincho"/>
          <w:b/>
          <w:sz w:val="16"/>
          <w:szCs w:val="18"/>
        </w:rPr>
        <w:t xml:space="preserve"> -- </w:t>
      </w:r>
      <w:r w:rsidRPr="00C01B0F">
        <w:rPr>
          <w:rFonts w:ascii="宋体" w:eastAsia="宋体" w:hAnsi="宋体" w:cs="宋体" w:hint="eastAsia"/>
          <w:b/>
          <w:sz w:val="16"/>
          <w:szCs w:val="18"/>
        </w:rPr>
        <w:t>张</w:t>
      </w:r>
      <w:r w:rsidRPr="00C01B0F">
        <w:rPr>
          <w:rFonts w:ascii="Yu Mincho" w:eastAsia="Yu Mincho" w:hAnsi="Yu Mincho" w:cs="Yu Mincho" w:hint="eastAsia"/>
          <w:b/>
          <w:sz w:val="16"/>
          <w:szCs w:val="18"/>
        </w:rPr>
        <w:t>昀能</w:t>
      </w:r>
    </w:p>
    <w:p w14:paraId="72D5A89E" w14:textId="77777777" w:rsidR="0008294C" w:rsidRPr="002F567C" w:rsidRDefault="00C71327" w:rsidP="002F567C">
      <w:pPr>
        <w:jc w:val="center"/>
        <w:rPr>
          <w:rFonts w:ascii="Yu Mincho" w:eastAsia="Yu Mincho" w:hAnsi="Yu Mincho" w:cs="Yu Mincho"/>
          <w:b/>
          <w:sz w:val="16"/>
          <w:szCs w:val="18"/>
        </w:rPr>
      </w:pPr>
      <w:r w:rsidRPr="00C01B0F">
        <w:rPr>
          <w:rFonts w:ascii="Yu Mincho" w:eastAsia="Yu Mincho" w:hAnsi="Yu Mincho" w:cs="Yu Mincho" w:hint="eastAsia"/>
          <w:b/>
          <w:sz w:val="16"/>
          <w:szCs w:val="18"/>
        </w:rPr>
        <w:t>桃太郎</w:t>
      </w:r>
      <w:r w:rsidRPr="00C01B0F">
        <w:rPr>
          <w:rFonts w:ascii="Yu Mincho" w:eastAsia="Yu Mincho" w:hAnsi="Yu Mincho" w:cs="Yu Mincho"/>
          <w:b/>
          <w:sz w:val="16"/>
          <w:szCs w:val="18"/>
        </w:rPr>
        <w:t xml:space="preserve"> -- 廖昀昊</w:t>
      </w:r>
    </w:p>
    <w:p w14:paraId="09B2B90D"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そのあと、ある日、港口から一人おじいさんが家に世間話をきてた。</w:t>
      </w:r>
    </w:p>
    <w:p w14:paraId="5BD78E20" w14:textId="34285DB1" w:rsidR="00A03D34" w:rsidRPr="00A03D34" w:rsidRDefault="00A03D34" w:rsidP="00DA7643">
      <w:pPr>
        <w:spacing w:line="360" w:lineRule="auto"/>
        <w:rPr>
          <w:rFonts w:ascii="Microsoft YaHei UI" w:eastAsia="Yu Mincho" w:hAnsi="Microsoft YaHei UI"/>
          <w:color w:val="FF0000"/>
          <w:sz w:val="18"/>
          <w:szCs w:val="18"/>
          <w:lang w:eastAsia="ja-JP"/>
        </w:rPr>
      </w:pPr>
      <w:r>
        <w:rPr>
          <w:rFonts w:ascii="Microsoft YaHei UI" w:eastAsia="Yu Mincho" w:hAnsi="Microsoft YaHei UI" w:hint="eastAsia"/>
          <w:sz w:val="18"/>
          <w:szCs w:val="18"/>
          <w:lang w:eastAsia="ja-JP"/>
        </w:rPr>
        <w:t xml:space="preserve">　　　　　　　　</w:t>
      </w:r>
      <w:r w:rsidRPr="00A03D34">
        <w:rPr>
          <w:rFonts w:ascii="Microsoft YaHei UI" w:eastAsia="Yu Mincho" w:hAnsi="Microsoft YaHei UI" w:hint="eastAsia"/>
          <w:color w:val="FF0000"/>
          <w:sz w:val="18"/>
          <w:szCs w:val="18"/>
          <w:lang w:eastAsia="ja-JP"/>
        </w:rPr>
        <w:t>ある日のことです。港（みなと）からおじいさんの友人がやってきました。</w:t>
      </w:r>
    </w:p>
    <w:p w14:paraId="2871E0BF" w14:textId="77777777" w:rsidR="000173F9" w:rsidRDefault="00FC27D9" w:rsidP="00A03D34">
      <w:pPr>
        <w:spacing w:line="360" w:lineRule="auto"/>
        <w:ind w:left="540" w:hangingChars="300" w:hanging="54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村人：</w:t>
      </w:r>
      <w:r w:rsidR="000173F9" w:rsidRPr="00E168D9">
        <w:rPr>
          <w:rFonts w:ascii="Microsoft YaHei UI" w:eastAsia="Microsoft YaHei UI" w:hAnsi="Microsoft YaHei UI" w:hint="eastAsia"/>
          <w:sz w:val="18"/>
          <w:szCs w:val="18"/>
          <w:lang w:eastAsia="ja-JP"/>
        </w:rPr>
        <w:t>一か月の中に，対岸の島で，妖怪が来た，その妖怪は私たちをいじめるのが好きだった。私たち</w:t>
      </w:r>
      <w:r w:rsidR="000173F9" w:rsidRPr="00E168D9">
        <w:rPr>
          <w:rFonts w:ascii="Microsoft YaHei UI" w:eastAsia="Microsoft YaHei UI" w:hAnsi="Microsoft YaHei UI" w:hint="eastAsia"/>
          <w:sz w:val="18"/>
          <w:szCs w:val="18"/>
          <w:lang w:eastAsia="ja-JP"/>
        </w:rPr>
        <w:lastRenderedPageBreak/>
        <w:t>の家は破壊された，私たちの物は奪われた、みんなもあの妖怪のことを恨みをしてるが、怖っている。だから、頼んぶよ、桃太郎、助けてくれるよ！</w:t>
      </w:r>
    </w:p>
    <w:p w14:paraId="0B9F2CE4" w14:textId="58348B1F" w:rsidR="00A03D34" w:rsidRPr="00A03D34" w:rsidRDefault="00A03D34" w:rsidP="00A03D34">
      <w:pPr>
        <w:spacing w:line="360" w:lineRule="auto"/>
        <w:ind w:left="530" w:hangingChars="300" w:hanging="530"/>
        <w:rPr>
          <w:rFonts w:ascii="Microsoft YaHei UI" w:eastAsia="Yu Mincho" w:hAnsi="Microsoft YaHei UI"/>
          <w:bCs/>
          <w:color w:val="FF0000"/>
          <w:sz w:val="18"/>
          <w:szCs w:val="18"/>
          <w:lang w:eastAsia="ja-JP"/>
        </w:rPr>
      </w:pPr>
      <w:r>
        <w:rPr>
          <w:rFonts w:ascii="Microsoft YaHei UI" w:eastAsia="Yu Mincho" w:hAnsi="Microsoft YaHei UI" w:hint="eastAsia"/>
          <w:b/>
          <w:sz w:val="18"/>
          <w:szCs w:val="18"/>
          <w:lang w:eastAsia="ja-JP"/>
        </w:rPr>
        <w:t xml:space="preserve">　　　</w:t>
      </w:r>
      <w:r w:rsidRPr="00A03D34">
        <w:rPr>
          <w:rFonts w:ascii="Microsoft YaHei UI" w:eastAsia="Yu Mincho" w:hAnsi="Microsoft YaHei UI" w:hint="eastAsia"/>
          <w:bCs/>
          <w:color w:val="FF0000"/>
          <w:sz w:val="18"/>
          <w:szCs w:val="18"/>
          <w:lang w:eastAsia="ja-JP"/>
        </w:rPr>
        <w:t>少し前から、近くの島に、妖怪が住みついての。その妖怪が我らの家を壊したり、食べ物や酒を取ってしまうのだ。我らはその妖怪を恨んでおるのだが、怖くて何もできない。</w:t>
      </w:r>
    </w:p>
    <w:p w14:paraId="72C9FF12" w14:textId="11E248EA" w:rsidR="00A03D34" w:rsidRPr="00A03D34" w:rsidRDefault="00A03D34" w:rsidP="00A03D34">
      <w:pPr>
        <w:spacing w:line="360" w:lineRule="auto"/>
        <w:ind w:left="540" w:hangingChars="300" w:hanging="540"/>
        <w:rPr>
          <w:rFonts w:ascii="Microsoft YaHei UI" w:eastAsia="Yu Mincho" w:hAnsi="Microsoft YaHei UI"/>
          <w:bCs/>
          <w:color w:val="FF0000"/>
          <w:sz w:val="18"/>
          <w:szCs w:val="18"/>
          <w:lang w:eastAsia="ja-JP"/>
        </w:rPr>
      </w:pPr>
      <w:r w:rsidRPr="00A03D34">
        <w:rPr>
          <w:rFonts w:ascii="Microsoft YaHei UI" w:eastAsia="Yu Mincho" w:hAnsi="Microsoft YaHei UI" w:hint="eastAsia"/>
          <w:bCs/>
          <w:color w:val="FF0000"/>
          <w:sz w:val="18"/>
          <w:szCs w:val="18"/>
          <w:lang w:eastAsia="ja-JP"/>
        </w:rPr>
        <w:t xml:space="preserve">　　　お願いだ、桃太郎、おまえのその強さは我らの村まで届いている。どうか、助けてほしいのだ。</w:t>
      </w:r>
    </w:p>
    <w:p w14:paraId="33C7BBA1" w14:textId="77777777" w:rsidR="000173F9" w:rsidRDefault="00FC27D9" w:rsidP="00A03D34">
      <w:pPr>
        <w:spacing w:line="360" w:lineRule="auto"/>
        <w:ind w:left="720" w:hangingChars="400" w:hanging="72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状況は分かった、だが私がただ一人なんだ、武芸しかない、それは俺にとって危なすぎて、やはりあなたたちは本地軍隊にお願いするよ！</w:t>
      </w:r>
    </w:p>
    <w:p w14:paraId="3113F481" w14:textId="39F8AF45" w:rsidR="00A03D34" w:rsidRPr="00580F25" w:rsidRDefault="00A03D34" w:rsidP="00A03D34">
      <w:pPr>
        <w:spacing w:line="360" w:lineRule="auto"/>
        <w:ind w:left="706" w:hangingChars="400" w:hanging="706"/>
        <w:rPr>
          <w:rFonts w:ascii="Microsoft YaHei UI" w:eastAsia="Yu Mincho" w:hAnsi="Microsoft YaHei UI"/>
          <w:bCs/>
          <w:color w:val="FF0000"/>
          <w:sz w:val="18"/>
          <w:szCs w:val="18"/>
          <w:lang w:eastAsia="ja-JP"/>
        </w:rPr>
      </w:pPr>
      <w:r>
        <w:rPr>
          <w:rFonts w:ascii="Microsoft YaHei UI" w:eastAsia="Yu Mincho" w:hAnsi="Microsoft YaHei UI" w:hint="eastAsia"/>
          <w:b/>
          <w:sz w:val="18"/>
          <w:szCs w:val="18"/>
          <w:lang w:eastAsia="ja-JP"/>
        </w:rPr>
        <w:t xml:space="preserve">　　　　</w:t>
      </w:r>
      <w:r w:rsidRPr="00580F25">
        <w:rPr>
          <w:rFonts w:ascii="Microsoft YaHei UI" w:eastAsia="Yu Mincho" w:hAnsi="Microsoft YaHei UI" w:hint="eastAsia"/>
          <w:bCs/>
          <w:color w:val="FF0000"/>
          <w:sz w:val="18"/>
          <w:szCs w:val="18"/>
          <w:lang w:eastAsia="ja-JP"/>
        </w:rPr>
        <w:t>おじさん、わかったよ。でも、私一人では何もできません。お城の殿様に頼んだほうがいいと思う</w:t>
      </w:r>
      <w:r w:rsidR="00580F25" w:rsidRPr="00580F25">
        <w:rPr>
          <w:rFonts w:ascii="Microsoft YaHei UI" w:eastAsia="Yu Mincho" w:hAnsi="Microsoft YaHei UI" w:hint="eastAsia"/>
          <w:bCs/>
          <w:color w:val="FF0000"/>
          <w:sz w:val="18"/>
          <w:szCs w:val="18"/>
          <w:lang w:eastAsia="ja-JP"/>
        </w:rPr>
        <w:t>んだ。</w:t>
      </w:r>
    </w:p>
    <w:p w14:paraId="1075EAD4" w14:textId="1840D6E9" w:rsidR="000173F9" w:rsidRDefault="00FC27D9" w:rsidP="00580F25">
      <w:pPr>
        <w:spacing w:line="360" w:lineRule="auto"/>
        <w:ind w:left="1440" w:hangingChars="800" w:hanging="144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でも、桃太郎が村人の可憐な目を注目する時、「きっと、助けてあげる」の気持ちはもう心に決めていました。</w:t>
      </w:r>
    </w:p>
    <w:p w14:paraId="0A817633" w14:textId="01ACC047" w:rsidR="00580F25" w:rsidRPr="00580F25" w:rsidRDefault="00580F25" w:rsidP="00580F25">
      <w:pPr>
        <w:spacing w:line="360" w:lineRule="auto"/>
        <w:ind w:left="1413" w:hangingChars="800" w:hanging="1413"/>
        <w:rPr>
          <w:rFonts w:ascii="Microsoft YaHei UI" w:eastAsia="Yu Mincho" w:hAnsi="Microsoft YaHei UI"/>
          <w:sz w:val="18"/>
          <w:szCs w:val="18"/>
          <w:lang w:eastAsia="ja-JP"/>
        </w:rPr>
      </w:pPr>
      <w:r>
        <w:rPr>
          <w:rFonts w:ascii="Microsoft YaHei UI" w:eastAsia="Yu Mincho" w:hAnsi="Microsoft YaHei UI" w:hint="eastAsia"/>
          <w:b/>
          <w:sz w:val="18"/>
          <w:szCs w:val="18"/>
          <w:lang w:eastAsia="ja-JP"/>
        </w:rPr>
        <w:t xml:space="preserve">　　　　　　　　</w:t>
      </w:r>
      <w:r w:rsidRPr="00580F25">
        <w:rPr>
          <w:rFonts w:ascii="Microsoft YaHei UI" w:eastAsia="Yu Mincho" w:hAnsi="Microsoft YaHei UI" w:hint="eastAsia"/>
          <w:bCs/>
          <w:color w:val="FF0000"/>
          <w:sz w:val="18"/>
          <w:szCs w:val="18"/>
          <w:lang w:eastAsia="ja-JP"/>
        </w:rPr>
        <w:t>しかし、桃太郎がその村人の目を見た時、助けたいという気持ちが強くなってきました。</w:t>
      </w:r>
    </w:p>
    <w:p w14:paraId="16BE8A9B" w14:textId="77777777" w:rsidR="000173F9" w:rsidRDefault="00FC27D9" w:rsidP="00580F25">
      <w:pPr>
        <w:spacing w:line="360" w:lineRule="auto"/>
        <w:ind w:left="720" w:hangingChars="400" w:hanging="72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あれ、また、変な声が、え、さっき、俺が、村人を助けたいのか、たすけないのか。記憶が模糊にして始まった。どうしてそんな助けたいのか、この気持ちは本堂に僕自身の意志のかな？</w:t>
      </w:r>
    </w:p>
    <w:p w14:paraId="10B464B8" w14:textId="5C751A31" w:rsidR="00580F25" w:rsidRPr="00580F25" w:rsidRDefault="00580F25" w:rsidP="00580F25">
      <w:pPr>
        <w:spacing w:line="360" w:lineRule="auto"/>
        <w:ind w:left="706" w:hangingChars="400" w:hanging="706"/>
        <w:rPr>
          <w:rFonts w:ascii="Microsoft YaHei UI" w:eastAsia="Yu Mincho" w:hAnsi="Microsoft YaHei UI"/>
          <w:bCs/>
          <w:color w:val="FF0000"/>
          <w:sz w:val="18"/>
          <w:szCs w:val="18"/>
          <w:lang w:eastAsia="ja-JP"/>
        </w:rPr>
      </w:pPr>
      <w:r>
        <w:rPr>
          <w:rFonts w:ascii="Microsoft YaHei UI" w:eastAsia="Yu Mincho" w:hAnsi="Microsoft YaHei UI" w:hint="eastAsia"/>
          <w:b/>
          <w:sz w:val="18"/>
          <w:szCs w:val="18"/>
          <w:lang w:eastAsia="ja-JP"/>
        </w:rPr>
        <w:t xml:space="preserve">　　　　</w:t>
      </w:r>
      <w:r w:rsidRPr="00580F25">
        <w:rPr>
          <w:rFonts w:ascii="Microsoft YaHei UI" w:eastAsia="Yu Mincho" w:hAnsi="Microsoft YaHei UI" w:hint="eastAsia"/>
          <w:bCs/>
          <w:color w:val="FF0000"/>
          <w:sz w:val="18"/>
          <w:szCs w:val="18"/>
          <w:lang w:eastAsia="ja-JP"/>
        </w:rPr>
        <w:t>あれ？　またいつもの変な声が聞こえる。俺が、あの人を助け</w:t>
      </w:r>
      <w:ins w:id="7" w:author="Liao Bill" w:date="2017-05-17T08:50:00Z">
        <w:r w:rsidR="00D1768E">
          <w:rPr>
            <w:rFonts w:ascii="Microsoft YaHei UI" w:eastAsia="Yu Mincho" w:hAnsi="Microsoft YaHei UI" w:hint="eastAsia"/>
            <w:bCs/>
            <w:color w:val="FF0000"/>
            <w:sz w:val="18"/>
            <w:szCs w:val="18"/>
            <w:lang w:eastAsia="ja-JP"/>
          </w:rPr>
          <w:t>た</w:t>
        </w:r>
      </w:ins>
      <w:ins w:id="8" w:author="Liao Bill" w:date="2017-05-17T08:51:00Z">
        <w:r w:rsidR="00D1768E">
          <w:rPr>
            <w:rFonts w:ascii="Microsoft YaHei UI" w:eastAsia="Yu Mincho" w:hAnsi="Microsoft YaHei UI" w:hint="eastAsia"/>
            <w:bCs/>
            <w:color w:val="FF0000"/>
            <w:sz w:val="18"/>
            <w:szCs w:val="18"/>
            <w:lang w:eastAsia="ja-JP"/>
          </w:rPr>
          <w:t>いのか</w:t>
        </w:r>
      </w:ins>
      <w:del w:id="9" w:author="Liao Bill" w:date="2017-05-17T08:50:00Z">
        <w:r w:rsidRPr="00580F25" w:rsidDel="00D1768E">
          <w:rPr>
            <w:rFonts w:ascii="Microsoft YaHei UI" w:eastAsia="Yu Mincho" w:hAnsi="Microsoft YaHei UI" w:hint="eastAsia"/>
            <w:bCs/>
            <w:color w:val="FF0000"/>
            <w:sz w:val="18"/>
            <w:szCs w:val="18"/>
            <w:lang w:eastAsia="ja-JP"/>
          </w:rPr>
          <w:delText>るのか</w:delText>
        </w:r>
      </w:del>
      <w:r w:rsidRPr="00580F25">
        <w:rPr>
          <w:rFonts w:ascii="Microsoft YaHei UI" w:eastAsia="Yu Mincho" w:hAnsi="Microsoft YaHei UI" w:hint="eastAsia"/>
          <w:bCs/>
          <w:color w:val="FF0000"/>
          <w:sz w:val="18"/>
          <w:szCs w:val="18"/>
          <w:lang w:eastAsia="ja-JP"/>
        </w:rPr>
        <w:t>、助け</w:t>
      </w:r>
      <w:ins w:id="10" w:author="Liao Bill" w:date="2017-05-17T08:51:00Z">
        <w:r w:rsidR="00D1768E">
          <w:rPr>
            <w:rFonts w:ascii="Microsoft YaHei UI" w:eastAsia="Yu Mincho" w:hAnsi="Microsoft YaHei UI" w:hint="eastAsia"/>
            <w:bCs/>
            <w:color w:val="FF0000"/>
            <w:sz w:val="18"/>
            <w:szCs w:val="18"/>
            <w:lang w:eastAsia="ja-JP"/>
          </w:rPr>
          <w:t>たく</w:t>
        </w:r>
      </w:ins>
      <w:r w:rsidRPr="00580F25">
        <w:rPr>
          <w:rFonts w:ascii="Microsoft YaHei UI" w:eastAsia="Yu Mincho" w:hAnsi="Microsoft YaHei UI" w:hint="eastAsia"/>
          <w:bCs/>
          <w:color w:val="FF0000"/>
          <w:sz w:val="18"/>
          <w:szCs w:val="18"/>
          <w:lang w:eastAsia="ja-JP"/>
        </w:rPr>
        <w:t>ないのか、何</w:t>
      </w:r>
      <w:r>
        <w:rPr>
          <w:rFonts w:ascii="Microsoft YaHei UI" w:eastAsia="Yu Mincho" w:hAnsi="Microsoft YaHei UI" w:hint="eastAsia"/>
          <w:bCs/>
          <w:color w:val="FF0000"/>
          <w:sz w:val="18"/>
          <w:szCs w:val="18"/>
          <w:lang w:eastAsia="ja-JP"/>
        </w:rPr>
        <w:t>か言っている</w:t>
      </w:r>
      <w:r w:rsidRPr="00580F25">
        <w:rPr>
          <w:rFonts w:ascii="Microsoft YaHei UI" w:eastAsia="Yu Mincho" w:hAnsi="Microsoft YaHei UI" w:hint="eastAsia"/>
          <w:bCs/>
          <w:color w:val="FF0000"/>
          <w:sz w:val="18"/>
          <w:szCs w:val="18"/>
          <w:lang w:eastAsia="ja-JP"/>
        </w:rPr>
        <w:t>。</w:t>
      </w:r>
      <w:r>
        <w:rPr>
          <w:rFonts w:ascii="Microsoft YaHei UI" w:eastAsia="Yu Mincho" w:hAnsi="Microsoft YaHei UI" w:hint="eastAsia"/>
          <w:bCs/>
          <w:color w:val="FF0000"/>
          <w:sz w:val="18"/>
          <w:szCs w:val="18"/>
          <w:lang w:eastAsia="ja-JP"/>
        </w:rPr>
        <w:t>俺ではない誰かの声が･･･。</w:t>
      </w:r>
    </w:p>
    <w:p w14:paraId="26D809A4"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村人：</w:t>
      </w:r>
      <w:r w:rsidR="000173F9" w:rsidRPr="00E168D9">
        <w:rPr>
          <w:rFonts w:ascii="Microsoft YaHei UI" w:eastAsia="Microsoft YaHei UI" w:hAnsi="Microsoft YaHei UI" w:hint="eastAsia"/>
          <w:sz w:val="18"/>
          <w:szCs w:val="18"/>
          <w:lang w:eastAsia="ja-JP"/>
        </w:rPr>
        <w:t>も一度考えてほしいな、あなたしかできないよ、</w:t>
      </w:r>
      <w:r w:rsidR="000173F9" w:rsidRPr="00580F25">
        <w:rPr>
          <w:rFonts w:ascii="Microsoft YaHei UI" w:eastAsia="Microsoft YaHei UI" w:hAnsi="Microsoft YaHei UI" w:hint="eastAsia"/>
          <w:strike/>
          <w:sz w:val="18"/>
          <w:szCs w:val="18"/>
          <w:lang w:eastAsia="ja-JP"/>
        </w:rPr>
        <w:t>本地軍隊もそうさ。</w:t>
      </w:r>
    </w:p>
    <w:p w14:paraId="73AF9509" w14:textId="6215285A" w:rsidR="00580F25" w:rsidRPr="00580F25" w:rsidRDefault="00580F25" w:rsidP="00DA7643">
      <w:pPr>
        <w:spacing w:line="360" w:lineRule="auto"/>
        <w:rPr>
          <w:rFonts w:ascii="Microsoft YaHei UI" w:eastAsia="Yu Mincho" w:hAnsi="Microsoft YaHei UI"/>
          <w:sz w:val="18"/>
          <w:szCs w:val="18"/>
          <w:lang w:eastAsia="ja-JP"/>
        </w:rPr>
      </w:pPr>
      <w:r>
        <w:rPr>
          <w:rFonts w:ascii="Microsoft YaHei UI" w:eastAsia="Yu Mincho" w:hAnsi="Microsoft YaHei UI" w:hint="eastAsia"/>
          <w:sz w:val="18"/>
          <w:szCs w:val="18"/>
          <w:lang w:eastAsia="ja-JP"/>
        </w:rPr>
        <w:t xml:space="preserve">　　　</w:t>
      </w:r>
      <w:r w:rsidRPr="00580F25">
        <w:rPr>
          <w:rFonts w:ascii="Microsoft YaHei UI" w:eastAsia="Yu Mincho" w:hAnsi="Microsoft YaHei UI" w:hint="eastAsia"/>
          <w:color w:val="FF0000"/>
          <w:sz w:val="18"/>
          <w:szCs w:val="18"/>
          <w:lang w:eastAsia="ja-JP"/>
        </w:rPr>
        <w:t>お願いだ、桃太郎、もう一度考え直してくれ。</w:t>
      </w:r>
    </w:p>
    <w:p w14:paraId="48F6AE4C"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じゃあ、僕がその島へ行って、妖怪を退治しましょう。</w:t>
      </w:r>
    </w:p>
    <w:p w14:paraId="60B9E4D4" w14:textId="7609AB24" w:rsidR="00580F25" w:rsidRPr="00580F25" w:rsidRDefault="00580F25" w:rsidP="00DA7643">
      <w:pPr>
        <w:spacing w:line="360" w:lineRule="auto"/>
        <w:rPr>
          <w:rFonts w:ascii="Microsoft YaHei UI" w:eastAsia="Yu Mincho" w:hAnsi="Microsoft YaHei UI"/>
          <w:sz w:val="18"/>
          <w:szCs w:val="18"/>
          <w:lang w:eastAsia="ja-JP"/>
        </w:rPr>
      </w:pPr>
      <w:r>
        <w:rPr>
          <w:rFonts w:ascii="Microsoft YaHei UI" w:eastAsia="Yu Mincho" w:hAnsi="Microsoft YaHei UI" w:hint="eastAsia"/>
          <w:sz w:val="18"/>
          <w:szCs w:val="18"/>
          <w:lang w:eastAsia="ja-JP"/>
        </w:rPr>
        <w:t xml:space="preserve">　　　　</w:t>
      </w:r>
      <w:r w:rsidRPr="00580F25">
        <w:rPr>
          <w:rFonts w:ascii="Microsoft YaHei UI" w:eastAsia="Yu Mincho" w:hAnsi="Microsoft YaHei UI" w:hint="eastAsia"/>
          <w:color w:val="FF0000"/>
          <w:sz w:val="18"/>
          <w:szCs w:val="18"/>
          <w:lang w:eastAsia="ja-JP"/>
        </w:rPr>
        <w:t>わかりました。俺</w:t>
      </w:r>
      <w:r>
        <w:rPr>
          <w:rFonts w:ascii="Microsoft YaHei UI" w:eastAsia="Yu Mincho" w:hAnsi="Microsoft YaHei UI" w:hint="eastAsia"/>
          <w:color w:val="FF0000"/>
          <w:sz w:val="18"/>
          <w:szCs w:val="18"/>
          <w:lang w:eastAsia="ja-JP"/>
        </w:rPr>
        <w:t>（僕）</w:t>
      </w:r>
      <w:r w:rsidRPr="00580F25">
        <w:rPr>
          <w:rFonts w:ascii="Microsoft YaHei UI" w:eastAsia="Yu Mincho" w:hAnsi="Microsoft YaHei UI" w:hint="eastAsia"/>
          <w:color w:val="FF0000"/>
          <w:sz w:val="18"/>
          <w:szCs w:val="18"/>
          <w:lang w:eastAsia="ja-JP"/>
        </w:rPr>
        <w:t>がその島に行き、妖怪を退治してあげましょう。</w:t>
      </w:r>
    </w:p>
    <w:p w14:paraId="3A896BA8"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村人：</w:t>
      </w:r>
      <w:r w:rsidR="000173F9" w:rsidRPr="00E168D9">
        <w:rPr>
          <w:rFonts w:ascii="Microsoft YaHei UI" w:eastAsia="Microsoft YaHei UI" w:hAnsi="Microsoft YaHei UI" w:hint="eastAsia"/>
          <w:sz w:val="18"/>
          <w:szCs w:val="18"/>
          <w:lang w:eastAsia="ja-JP"/>
        </w:rPr>
        <w:t>よかった、ありがとう、ありがとう、桃太郎</w:t>
      </w:r>
      <w:r w:rsidR="000173F9" w:rsidRPr="00580F25">
        <w:rPr>
          <w:rFonts w:ascii="Microsoft YaHei UI" w:eastAsia="Microsoft YaHei UI" w:hAnsi="Microsoft YaHei UI" w:hint="eastAsia"/>
          <w:strike/>
          <w:sz w:val="18"/>
          <w:szCs w:val="18"/>
          <w:lang w:eastAsia="ja-JP"/>
        </w:rPr>
        <w:t>様</w:t>
      </w:r>
      <w:r w:rsidR="000173F9" w:rsidRPr="00E168D9">
        <w:rPr>
          <w:rFonts w:ascii="Microsoft YaHei UI" w:eastAsia="Microsoft YaHei UI" w:hAnsi="Microsoft YaHei UI" w:hint="eastAsia"/>
          <w:sz w:val="18"/>
          <w:szCs w:val="18"/>
          <w:lang w:eastAsia="ja-JP"/>
        </w:rPr>
        <w:t>！！！</w:t>
      </w:r>
    </w:p>
    <w:p w14:paraId="44F3E1E6"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俺は一体。。。。。助けてあげたくなかったのに！</w:t>
      </w:r>
    </w:p>
    <w:p w14:paraId="6BF77691" w14:textId="2BF29FFD" w:rsidR="00580F25" w:rsidRPr="00580F25" w:rsidRDefault="00580F25" w:rsidP="00DA7643">
      <w:pPr>
        <w:spacing w:line="360" w:lineRule="auto"/>
        <w:rPr>
          <w:rFonts w:ascii="Microsoft YaHei UI" w:eastAsia="Yu Mincho" w:hAnsi="Microsoft YaHei UI"/>
          <w:sz w:val="18"/>
          <w:szCs w:val="18"/>
          <w:lang w:eastAsia="ja-JP"/>
        </w:rPr>
      </w:pPr>
      <w:r>
        <w:rPr>
          <w:rFonts w:ascii="Microsoft YaHei UI" w:eastAsia="Yu Mincho" w:hAnsi="Microsoft YaHei UI" w:hint="eastAsia"/>
          <w:sz w:val="18"/>
          <w:szCs w:val="18"/>
          <w:lang w:eastAsia="ja-JP"/>
        </w:rPr>
        <w:t xml:space="preserve">　　　　　　　　　　　</w:t>
      </w:r>
      <w:r w:rsidRPr="00580F25">
        <w:rPr>
          <w:rFonts w:ascii="Microsoft YaHei UI" w:eastAsia="Yu Mincho" w:hAnsi="Microsoft YaHei UI" w:hint="eastAsia"/>
          <w:color w:val="FF0000"/>
          <w:sz w:val="18"/>
          <w:szCs w:val="18"/>
          <w:lang w:eastAsia="ja-JP"/>
        </w:rPr>
        <w:t>妖怪退治なんかしたくなかったのに！</w:t>
      </w:r>
    </w:p>
    <w:p w14:paraId="5B2E1489" w14:textId="77777777" w:rsidR="000173F9" w:rsidRDefault="00FC27D9" w:rsidP="00580F25">
      <w:pPr>
        <w:spacing w:line="360" w:lineRule="auto"/>
        <w:ind w:left="1080" w:hangingChars="600" w:hanging="108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おじいさん：</w:t>
      </w:r>
      <w:r w:rsidR="000173F9" w:rsidRPr="00E168D9">
        <w:rPr>
          <w:rFonts w:ascii="Microsoft YaHei UI" w:eastAsia="Microsoft YaHei UI" w:hAnsi="Microsoft YaHei UI" w:hint="eastAsia"/>
          <w:sz w:val="18"/>
          <w:szCs w:val="18"/>
          <w:lang w:eastAsia="ja-JP"/>
        </w:rPr>
        <w:t>桃太郎、おじいさんが君の年と合わない勇気を喜んでいるだが、心配してるよ。</w:t>
      </w:r>
      <w:r w:rsidR="000173F9" w:rsidRPr="00EC02B3">
        <w:rPr>
          <w:rFonts w:ascii="Microsoft YaHei UI" w:eastAsia="Microsoft YaHei UI" w:hAnsi="Microsoft YaHei UI" w:hint="eastAsia"/>
          <w:strike/>
          <w:sz w:val="18"/>
          <w:szCs w:val="18"/>
          <w:lang w:eastAsia="ja-JP"/>
        </w:rPr>
        <w:t>あんな妖怪が悪いことをするばっかり</w:t>
      </w:r>
      <w:r w:rsidR="000173F9" w:rsidRPr="00E168D9">
        <w:rPr>
          <w:rFonts w:ascii="Microsoft YaHei UI" w:eastAsia="Microsoft YaHei UI" w:hAnsi="Microsoft YaHei UI" w:hint="eastAsia"/>
          <w:sz w:val="18"/>
          <w:szCs w:val="18"/>
          <w:lang w:eastAsia="ja-JP"/>
        </w:rPr>
        <w:t>、そして太郎ちゃんはただ一人男の子だよ。</w:t>
      </w:r>
    </w:p>
    <w:p w14:paraId="36549602" w14:textId="69D288E6" w:rsidR="00580F25" w:rsidRPr="00EC02B3" w:rsidRDefault="00580F25" w:rsidP="00580F25">
      <w:pPr>
        <w:spacing w:line="360" w:lineRule="auto"/>
        <w:ind w:left="1059" w:hangingChars="600" w:hanging="1059"/>
        <w:rPr>
          <w:rFonts w:ascii="Microsoft YaHei UI" w:eastAsia="Yu Mincho" w:hAnsi="Microsoft YaHei UI"/>
          <w:bCs/>
          <w:color w:val="FF0000"/>
          <w:sz w:val="18"/>
          <w:szCs w:val="18"/>
          <w:lang w:eastAsia="ja-JP"/>
        </w:rPr>
      </w:pPr>
      <w:r>
        <w:rPr>
          <w:rFonts w:ascii="Microsoft YaHei UI" w:eastAsia="Yu Mincho" w:hAnsi="Microsoft YaHei UI" w:hint="eastAsia"/>
          <w:b/>
          <w:sz w:val="18"/>
          <w:szCs w:val="18"/>
          <w:lang w:eastAsia="ja-JP"/>
        </w:rPr>
        <w:t xml:space="preserve">　　　　　　</w:t>
      </w:r>
      <w:r w:rsidRPr="00EC02B3">
        <w:rPr>
          <w:rFonts w:ascii="Microsoft YaHei UI" w:eastAsia="Yu Mincho" w:hAnsi="Microsoft YaHei UI" w:hint="eastAsia"/>
          <w:bCs/>
          <w:color w:val="FF0000"/>
          <w:sz w:val="18"/>
          <w:szCs w:val="18"/>
          <w:lang w:eastAsia="ja-JP"/>
        </w:rPr>
        <w:t>桃太郎、儂（わし）はお前の勇気をうれしく思うが、心配もしておる。お前は我らのただ一人の子どもなんじゃ。</w:t>
      </w:r>
    </w:p>
    <w:p w14:paraId="3E9086BB" w14:textId="77777777" w:rsidR="00EC02B3" w:rsidRDefault="00EC02B3" w:rsidP="00EC02B3">
      <w:pPr>
        <w:spacing w:line="360" w:lineRule="auto"/>
        <w:ind w:left="1059" w:hangingChars="600" w:hanging="1059"/>
        <w:rPr>
          <w:rFonts w:ascii="Microsoft YaHei UI" w:eastAsia="Yu Mincho" w:hAnsi="Microsoft YaHei UI"/>
          <w:b/>
          <w:sz w:val="18"/>
          <w:szCs w:val="18"/>
          <w:lang w:eastAsia="ja-JP"/>
        </w:rPr>
      </w:pPr>
    </w:p>
    <w:p w14:paraId="498D8023" w14:textId="77777777" w:rsidR="00EC02B3" w:rsidRDefault="00EC02B3" w:rsidP="00EC02B3">
      <w:pPr>
        <w:spacing w:line="360" w:lineRule="auto"/>
        <w:ind w:left="1059" w:hangingChars="600" w:hanging="1059"/>
        <w:rPr>
          <w:rFonts w:ascii="Microsoft YaHei UI" w:eastAsia="Yu Mincho" w:hAnsi="Microsoft YaHei UI"/>
          <w:b/>
          <w:sz w:val="18"/>
          <w:szCs w:val="18"/>
          <w:lang w:eastAsia="ja-JP"/>
        </w:rPr>
      </w:pPr>
    </w:p>
    <w:p w14:paraId="11D6BFC3" w14:textId="77777777" w:rsidR="000173F9" w:rsidRDefault="00FC27D9" w:rsidP="00EC02B3">
      <w:pPr>
        <w:spacing w:line="360" w:lineRule="auto"/>
        <w:ind w:left="1080" w:hangingChars="600" w:hanging="108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lastRenderedPageBreak/>
        <w:t>おばあさん：</w:t>
      </w:r>
      <w:r w:rsidR="00992DBA">
        <w:rPr>
          <w:rFonts w:ascii="Microsoft YaHei UI" w:eastAsia="Microsoft YaHei UI" w:hAnsi="Microsoft YaHei UI" w:hint="eastAsia"/>
          <w:sz w:val="18"/>
          <w:szCs w:val="18"/>
          <w:lang w:eastAsia="ja-JP"/>
        </w:rPr>
        <w:t>おばあさんが</w:t>
      </w:r>
      <w:r w:rsidR="00992DBA" w:rsidRPr="00E168D9">
        <w:rPr>
          <w:rFonts w:ascii="Microsoft YaHei UI" w:eastAsia="Microsoft YaHei UI" w:hAnsi="Microsoft YaHei UI"/>
          <w:sz w:val="18"/>
          <w:szCs w:val="18"/>
          <w:lang w:eastAsia="ja-JP"/>
        </w:rPr>
        <w:t>黍</w:t>
      </w:r>
      <w:r w:rsidR="000173F9" w:rsidRPr="00E168D9">
        <w:rPr>
          <w:rFonts w:ascii="Microsoft YaHei UI" w:eastAsia="Microsoft YaHei UI" w:hAnsi="Microsoft YaHei UI" w:hint="eastAsia"/>
          <w:sz w:val="18"/>
          <w:szCs w:val="18"/>
          <w:lang w:eastAsia="ja-JP"/>
        </w:rPr>
        <w:t>団子を作ったわ。いい子だ、これをもって行って、君の力にいい、早く妖怪を倒すのに支援するとして。</w:t>
      </w:r>
    </w:p>
    <w:p w14:paraId="5479A524" w14:textId="567B2340" w:rsidR="00EC02B3" w:rsidRPr="00EC02B3" w:rsidRDefault="00EC02B3" w:rsidP="00EC02B3">
      <w:pPr>
        <w:spacing w:line="360" w:lineRule="auto"/>
        <w:ind w:left="1059" w:hangingChars="600" w:hanging="1059"/>
        <w:rPr>
          <w:rFonts w:ascii="Microsoft YaHei UI" w:eastAsia="Yu Mincho" w:hAnsi="Microsoft YaHei UI"/>
          <w:bCs/>
          <w:color w:val="FF0000"/>
          <w:sz w:val="18"/>
          <w:szCs w:val="18"/>
          <w:lang w:eastAsia="ja-JP"/>
        </w:rPr>
      </w:pPr>
      <w:r>
        <w:rPr>
          <w:rFonts w:ascii="Microsoft YaHei UI" w:eastAsia="Yu Mincho" w:hAnsi="Microsoft YaHei UI" w:hint="eastAsia"/>
          <w:b/>
          <w:sz w:val="18"/>
          <w:szCs w:val="18"/>
          <w:lang w:eastAsia="ja-JP"/>
        </w:rPr>
        <w:t xml:space="preserve">　　　　　　</w:t>
      </w:r>
      <w:r w:rsidRPr="00EC02B3">
        <w:rPr>
          <w:rFonts w:ascii="Microsoft YaHei UI" w:eastAsia="Yu Mincho" w:hAnsi="Microsoft YaHei UI" w:hint="eastAsia"/>
          <w:bCs/>
          <w:color w:val="FF0000"/>
          <w:sz w:val="18"/>
          <w:szCs w:val="18"/>
          <w:lang w:eastAsia="ja-JP"/>
        </w:rPr>
        <w:t>さあさあ、いつものお団子を作りました。このお団子を食べれば、どんな妖怪でも倒すことができますよ。</w:t>
      </w:r>
      <w:r>
        <w:rPr>
          <w:rFonts w:ascii="Microsoft YaHei UI" w:eastAsia="Yu Mincho" w:hAnsi="Microsoft YaHei UI" w:hint="eastAsia"/>
          <w:bCs/>
          <w:color w:val="FF0000"/>
          <w:sz w:val="18"/>
          <w:szCs w:val="18"/>
          <w:lang w:eastAsia="ja-JP"/>
        </w:rPr>
        <w:t>気を付けての。</w:t>
      </w:r>
    </w:p>
    <w:p w14:paraId="76875635"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安心するよ、私が気を付けてるから。</w:t>
      </w:r>
    </w:p>
    <w:p w14:paraId="057E0F94" w14:textId="6CB4FA22" w:rsidR="00EC02B3" w:rsidRPr="00EC02B3" w:rsidRDefault="00EC02B3" w:rsidP="00DA7643">
      <w:pPr>
        <w:spacing w:line="360" w:lineRule="auto"/>
        <w:rPr>
          <w:rFonts w:ascii="Microsoft YaHei UI" w:eastAsia="Yu Mincho" w:hAnsi="Microsoft YaHei UI"/>
          <w:color w:val="FF0000"/>
          <w:sz w:val="18"/>
          <w:szCs w:val="18"/>
          <w:lang w:eastAsia="ja-JP"/>
        </w:rPr>
      </w:pPr>
      <w:r>
        <w:rPr>
          <w:rFonts w:ascii="Microsoft YaHei UI" w:eastAsia="Yu Mincho" w:hAnsi="Microsoft YaHei UI" w:hint="eastAsia"/>
          <w:sz w:val="18"/>
          <w:szCs w:val="18"/>
          <w:lang w:eastAsia="ja-JP"/>
        </w:rPr>
        <w:t xml:space="preserve">　　　　</w:t>
      </w:r>
      <w:r w:rsidRPr="00EC02B3">
        <w:rPr>
          <w:rFonts w:ascii="Microsoft YaHei UI" w:eastAsia="Yu Mincho" w:hAnsi="Microsoft YaHei UI" w:hint="eastAsia"/>
          <w:color w:val="FF0000"/>
          <w:sz w:val="18"/>
          <w:szCs w:val="18"/>
          <w:lang w:eastAsia="ja-JP"/>
        </w:rPr>
        <w:t>ありが</w:t>
      </w:r>
      <w:r>
        <w:rPr>
          <w:rFonts w:ascii="Microsoft YaHei UI" w:eastAsia="Yu Mincho" w:hAnsi="Microsoft YaHei UI" w:hint="eastAsia"/>
          <w:color w:val="FF0000"/>
          <w:sz w:val="18"/>
          <w:szCs w:val="18"/>
          <w:lang w:eastAsia="ja-JP"/>
        </w:rPr>
        <w:t>とう。</w:t>
      </w:r>
      <w:r w:rsidRPr="00EC02B3">
        <w:rPr>
          <w:rFonts w:ascii="Microsoft YaHei UI" w:eastAsia="Yu Mincho" w:hAnsi="Microsoft YaHei UI" w:hint="eastAsia"/>
          <w:color w:val="FF0000"/>
          <w:sz w:val="18"/>
          <w:szCs w:val="18"/>
          <w:lang w:eastAsia="ja-JP"/>
        </w:rPr>
        <w:t>おばあさ</w:t>
      </w:r>
      <w:r>
        <w:rPr>
          <w:rFonts w:ascii="Microsoft YaHei UI" w:eastAsia="Yu Mincho" w:hAnsi="Microsoft YaHei UI" w:hint="eastAsia"/>
          <w:color w:val="FF0000"/>
          <w:sz w:val="18"/>
          <w:szCs w:val="18"/>
          <w:lang w:eastAsia="ja-JP"/>
        </w:rPr>
        <w:t>ん、</w:t>
      </w:r>
      <w:r w:rsidRPr="00EC02B3">
        <w:rPr>
          <w:rFonts w:ascii="Microsoft YaHei UI" w:eastAsia="Yu Mincho" w:hAnsi="Microsoft YaHei UI" w:hint="eastAsia"/>
          <w:color w:val="FF0000"/>
          <w:sz w:val="18"/>
          <w:szCs w:val="18"/>
          <w:lang w:eastAsia="ja-JP"/>
        </w:rPr>
        <w:t>おじいさん、行ってきます。</w:t>
      </w:r>
    </w:p>
    <w:p w14:paraId="41031C33" w14:textId="77777777" w:rsidR="000173F9" w:rsidRDefault="00FC27D9" w:rsidP="00EC02B3">
      <w:pPr>
        <w:spacing w:line="360" w:lineRule="auto"/>
        <w:ind w:left="1440" w:hangingChars="800" w:hanging="1440"/>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桃太郎は黍団子を手に入れました。村人と別れといた、鬼ヶ島へ出発しました。その途中で。</w:t>
      </w:r>
    </w:p>
    <w:p w14:paraId="2F5DAE90" w14:textId="05F4D268" w:rsidR="00362A5F" w:rsidRPr="00EC02B3" w:rsidRDefault="00EC02B3" w:rsidP="00DA7643">
      <w:pPr>
        <w:spacing w:line="360" w:lineRule="auto"/>
        <w:rPr>
          <w:rFonts w:ascii="Microsoft YaHei UI" w:eastAsia="Yu Mincho" w:hAnsi="Microsoft YaHei UI"/>
          <w:color w:val="FF0000"/>
          <w:sz w:val="18"/>
          <w:szCs w:val="18"/>
          <w:lang w:eastAsia="ja-JP"/>
        </w:rPr>
      </w:pPr>
      <w:r>
        <w:rPr>
          <w:rFonts w:ascii="Microsoft YaHei UI" w:eastAsia="Yu Mincho" w:hAnsi="Microsoft YaHei UI" w:hint="eastAsia"/>
          <w:sz w:val="18"/>
          <w:szCs w:val="18"/>
          <w:lang w:eastAsia="ja-JP"/>
        </w:rPr>
        <w:t xml:space="preserve">　　　　　　　　</w:t>
      </w:r>
      <w:r w:rsidRPr="00EC02B3">
        <w:rPr>
          <w:rFonts w:ascii="Microsoft YaHei UI" w:eastAsia="Yu Mincho" w:hAnsi="Microsoft YaHei UI" w:hint="eastAsia"/>
          <w:color w:val="FF0000"/>
          <w:sz w:val="18"/>
          <w:szCs w:val="18"/>
          <w:lang w:eastAsia="ja-JP"/>
        </w:rPr>
        <w:t>桃太郎はおばあさんが作ってくれた団子を持って、妖怪がいる島へ出発しました。</w:t>
      </w:r>
    </w:p>
    <w:p w14:paraId="37FEA294" w14:textId="4C9FD8C8" w:rsidR="00362A5F" w:rsidRPr="00EC02B3" w:rsidRDefault="00EC02B3" w:rsidP="00DA7643">
      <w:pPr>
        <w:spacing w:line="360" w:lineRule="auto"/>
        <w:rPr>
          <w:rFonts w:ascii="Microsoft YaHei UI" w:eastAsia="Yu Mincho" w:hAnsi="Microsoft YaHei UI"/>
          <w:color w:val="FF0000"/>
          <w:sz w:val="18"/>
          <w:szCs w:val="18"/>
          <w:lang w:eastAsia="ja-JP"/>
        </w:rPr>
      </w:pPr>
      <w:r w:rsidRPr="00EC02B3">
        <w:rPr>
          <w:rFonts w:ascii="Microsoft YaHei UI" w:eastAsia="Yu Mincho" w:hAnsi="Microsoft YaHei UI" w:hint="eastAsia"/>
          <w:color w:val="FF0000"/>
          <w:sz w:val="18"/>
          <w:szCs w:val="18"/>
          <w:lang w:eastAsia="ja-JP"/>
        </w:rPr>
        <w:t xml:space="preserve">　　　　　　　　その途中で･･･</w:t>
      </w:r>
    </w:p>
    <w:p w14:paraId="3EAFE08E" w14:textId="77777777" w:rsidR="00362A5F" w:rsidRDefault="00362A5F" w:rsidP="00DA7643">
      <w:pPr>
        <w:spacing w:line="360" w:lineRule="auto"/>
        <w:rPr>
          <w:rFonts w:ascii="Microsoft YaHei UI" w:eastAsia="Yu Mincho" w:hAnsi="Microsoft YaHei UI"/>
          <w:sz w:val="18"/>
          <w:szCs w:val="18"/>
          <w:lang w:eastAsia="ja-JP"/>
        </w:rPr>
      </w:pPr>
    </w:p>
    <w:p w14:paraId="7C468ACA" w14:textId="77777777" w:rsidR="00362A5F" w:rsidRDefault="00362A5F" w:rsidP="00DA7643">
      <w:pPr>
        <w:spacing w:line="360" w:lineRule="auto"/>
        <w:rPr>
          <w:rFonts w:ascii="Microsoft YaHei UI" w:eastAsia="Yu Mincho" w:hAnsi="Microsoft YaHei UI"/>
          <w:sz w:val="18"/>
          <w:szCs w:val="18"/>
          <w:lang w:eastAsia="ja-JP"/>
        </w:rPr>
      </w:pPr>
    </w:p>
    <w:p w14:paraId="3947541B" w14:textId="77777777" w:rsidR="00362A5F" w:rsidRPr="00362A5F" w:rsidRDefault="00362A5F" w:rsidP="00DA7643">
      <w:pPr>
        <w:spacing w:line="360" w:lineRule="auto"/>
        <w:rPr>
          <w:rFonts w:ascii="Microsoft YaHei UI" w:eastAsia="Yu Mincho" w:hAnsi="Microsoft YaHei UI"/>
          <w:sz w:val="18"/>
          <w:szCs w:val="18"/>
          <w:lang w:eastAsia="ja-JP"/>
        </w:rPr>
      </w:pPr>
    </w:p>
    <w:p w14:paraId="007258DE" w14:textId="77777777" w:rsidR="00932BCA" w:rsidRDefault="00932BCA" w:rsidP="00932BCA">
      <w:pPr>
        <w:spacing w:line="360" w:lineRule="auto"/>
        <w:jc w:val="center"/>
        <w:rPr>
          <w:rFonts w:ascii="Microsoft YaHei UI" w:eastAsia="Microsoft YaHei UI" w:hAnsi="Microsoft YaHei UI"/>
          <w:b/>
          <w:sz w:val="22"/>
          <w:szCs w:val="18"/>
          <w:lang w:eastAsia="ja-JP"/>
        </w:rPr>
      </w:pPr>
      <w:r>
        <w:rPr>
          <w:rFonts w:ascii="Microsoft YaHei UI" w:eastAsia="Microsoft YaHei UI" w:hAnsi="Microsoft YaHei UI" w:hint="eastAsia"/>
          <w:b/>
          <w:sz w:val="22"/>
          <w:szCs w:val="18"/>
          <w:lang w:eastAsia="ja-JP"/>
        </w:rPr>
        <w:t>[</w:t>
      </w:r>
      <w:r>
        <w:rPr>
          <w:rFonts w:ascii="Microsoft YaHei UI" w:eastAsia="Microsoft YaHei UI" w:hAnsi="Microsoft YaHei UI"/>
          <w:b/>
          <w:sz w:val="22"/>
          <w:szCs w:val="18"/>
          <w:lang w:eastAsia="ja-JP"/>
        </w:rPr>
        <w:t xml:space="preserve"> </w:t>
      </w:r>
      <w:r>
        <w:rPr>
          <w:rFonts w:ascii="Microsoft YaHei UI" w:eastAsia="Microsoft YaHei UI" w:hAnsi="Microsoft YaHei UI" w:hint="eastAsia"/>
          <w:b/>
          <w:sz w:val="22"/>
          <w:szCs w:val="18"/>
          <w:lang w:eastAsia="ja-JP"/>
        </w:rPr>
        <w:t>第五</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14:paraId="3DC7F3F2" w14:textId="77777777" w:rsidR="00432B07" w:rsidRPr="00C01B0F" w:rsidRDefault="00432B07"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ナレーション</w:t>
      </w:r>
      <w:r w:rsidRPr="00C01B0F">
        <w:rPr>
          <w:rFonts w:ascii="Yu Mincho" w:eastAsia="Yu Mincho" w:hAnsi="Yu Mincho" w:cs="Yu Mincho"/>
          <w:b/>
          <w:sz w:val="16"/>
          <w:szCs w:val="18"/>
          <w:lang w:eastAsia="ja-JP"/>
        </w:rPr>
        <w:t xml:space="preserve">B -- </w:t>
      </w:r>
      <w:r w:rsidRPr="00C01B0F">
        <w:rPr>
          <w:rFonts w:ascii="宋体" w:eastAsia="宋体" w:hAnsi="宋体" w:cs="宋体" w:hint="eastAsia"/>
          <w:b/>
          <w:sz w:val="16"/>
          <w:szCs w:val="18"/>
          <w:lang w:eastAsia="ja-JP"/>
        </w:rPr>
        <w:t>陈</w:t>
      </w:r>
      <w:r w:rsidRPr="00C01B0F">
        <w:rPr>
          <w:rFonts w:ascii="Yu Mincho" w:eastAsia="Yu Mincho" w:hAnsi="Yu Mincho" w:cs="Yu Mincho" w:hint="eastAsia"/>
          <w:b/>
          <w:sz w:val="16"/>
          <w:szCs w:val="18"/>
          <w:lang w:eastAsia="ja-JP"/>
        </w:rPr>
        <w:t>霖杰</w:t>
      </w:r>
    </w:p>
    <w:p w14:paraId="3AE666B4" w14:textId="77777777" w:rsidR="00432B07" w:rsidRPr="00C01B0F" w:rsidRDefault="00432B07"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桃太郎</w:t>
      </w:r>
      <w:r w:rsidRPr="00C01B0F">
        <w:rPr>
          <w:rFonts w:ascii="Yu Mincho" w:eastAsia="Yu Mincho" w:hAnsi="Yu Mincho" w:cs="Yu Mincho"/>
          <w:b/>
          <w:sz w:val="16"/>
          <w:szCs w:val="18"/>
          <w:lang w:eastAsia="ja-JP"/>
        </w:rPr>
        <w:t xml:space="preserve"> -- 廖昀昊</w:t>
      </w:r>
    </w:p>
    <w:p w14:paraId="33FED9E3" w14:textId="77777777" w:rsidR="00432B07" w:rsidRPr="00C01B0F" w:rsidRDefault="00432B07"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玉藻前</w:t>
      </w:r>
      <w:r w:rsidRPr="00C01B0F">
        <w:rPr>
          <w:rFonts w:ascii="Yu Mincho" w:eastAsia="Yu Mincho" w:hAnsi="Yu Mincho" w:cs="Yu Mincho"/>
          <w:b/>
          <w:sz w:val="16"/>
          <w:szCs w:val="18"/>
          <w:lang w:eastAsia="ja-JP"/>
        </w:rPr>
        <w:t xml:space="preserve"> -- 樊小楚</w:t>
      </w:r>
    </w:p>
    <w:p w14:paraId="52F9B2C7" w14:textId="77777777" w:rsidR="002B10A6" w:rsidRPr="002B10A6" w:rsidRDefault="00432B07" w:rsidP="00C01B0F">
      <w:pPr>
        <w:jc w:val="center"/>
        <w:rPr>
          <w:rFonts w:ascii="Microsoft YaHei UI" w:eastAsia="Yu Mincho" w:hAnsi="Microsoft YaHei UI"/>
          <w:sz w:val="18"/>
          <w:szCs w:val="18"/>
          <w:lang w:eastAsia="ja-JP"/>
        </w:rPr>
      </w:pPr>
      <w:r w:rsidRPr="00C01B0F">
        <w:rPr>
          <w:rFonts w:ascii="Yu Mincho" w:eastAsia="Yu Mincho" w:hAnsi="Yu Mincho" w:cs="Yu Mincho" w:hint="eastAsia"/>
          <w:b/>
          <w:sz w:val="16"/>
          <w:szCs w:val="18"/>
          <w:lang w:eastAsia="ja-JP"/>
        </w:rPr>
        <w:t>大和</w:t>
      </w:r>
      <w:r w:rsidRPr="00C01B0F">
        <w:rPr>
          <w:rFonts w:ascii="Yu Mincho" w:eastAsia="Yu Mincho" w:hAnsi="Yu Mincho" w:cs="Yu Mincho"/>
          <w:b/>
          <w:sz w:val="16"/>
          <w:szCs w:val="18"/>
          <w:lang w:eastAsia="ja-JP"/>
        </w:rPr>
        <w:t xml:space="preserve"> -- </w:t>
      </w:r>
      <w:r w:rsidRPr="00C01B0F">
        <w:rPr>
          <w:rFonts w:ascii="宋体" w:eastAsia="宋体" w:hAnsi="宋体" w:cs="宋体" w:hint="eastAsia"/>
          <w:b/>
          <w:sz w:val="16"/>
          <w:szCs w:val="18"/>
          <w:lang w:eastAsia="ja-JP"/>
        </w:rPr>
        <w:t>马乐</w:t>
      </w:r>
    </w:p>
    <w:p w14:paraId="504C69EA" w14:textId="77777777" w:rsidR="000173F9" w:rsidRPr="00E168D9" w:rsidRDefault="00FC27D9" w:rsidP="009B3706">
      <w:pPr>
        <w:spacing w:line="360" w:lineRule="auto"/>
        <w:ind w:left="720" w:hangingChars="400" w:hanging="720"/>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何か変だ、いつも誰が俺のことを注目する気が感じする、それに、人の声の様な音が聞こえる。じいさんとばあさんと生活してる時、こういう感じがこんな顕著ではなかった、一人いる頃に、声と注目される感がはっきりされてるね、やはり錯覚ではない。俺のことに何が発生してる！ずっと。。。</w:t>
      </w:r>
    </w:p>
    <w:p w14:paraId="5DFF5475" w14:textId="123DDB40" w:rsidR="009B3706" w:rsidRPr="009B3706" w:rsidRDefault="009B3706" w:rsidP="009B3706">
      <w:pPr>
        <w:spacing w:line="360" w:lineRule="auto"/>
        <w:ind w:left="706" w:hangingChars="400" w:hanging="706"/>
        <w:rPr>
          <w:rFonts w:ascii="Microsoft YaHei UI" w:eastAsia="Yu Mincho" w:hAnsi="Microsoft YaHei UI"/>
          <w:sz w:val="18"/>
          <w:szCs w:val="18"/>
          <w:lang w:eastAsia="ja-JP"/>
        </w:rPr>
      </w:pPr>
      <w:r>
        <w:rPr>
          <w:rFonts w:ascii="Microsoft YaHei UI" w:eastAsia="Yu Mincho" w:hAnsi="Microsoft YaHei UI" w:hint="eastAsia"/>
          <w:b/>
          <w:sz w:val="18"/>
          <w:szCs w:val="18"/>
          <w:lang w:eastAsia="ja-JP"/>
        </w:rPr>
        <w:t xml:space="preserve">　　　</w:t>
      </w:r>
      <w:r w:rsidRPr="009B3706">
        <w:rPr>
          <w:rFonts w:ascii="Microsoft YaHei UI" w:eastAsia="Yu Mincho" w:hAnsi="Microsoft YaHei UI" w:hint="eastAsia"/>
          <w:color w:val="FF0000"/>
          <w:sz w:val="18"/>
          <w:szCs w:val="18"/>
          <w:lang w:eastAsia="ja-JP"/>
        </w:rPr>
        <w:t xml:space="preserve">　おかしいぞ、なんだか誰かに見られているような気がする。</w:t>
      </w:r>
      <w:r>
        <w:rPr>
          <w:rFonts w:ascii="Microsoft YaHei UI" w:eastAsia="Yu Mincho" w:hAnsi="Microsoft YaHei UI" w:hint="eastAsia"/>
          <w:color w:val="FF0000"/>
          <w:sz w:val="18"/>
          <w:szCs w:val="18"/>
          <w:lang w:eastAsia="ja-JP"/>
        </w:rPr>
        <w:t>それに、あの声がいつもよりたくさん聞こえる…。こんなことは今までなかった…、いったい俺に何が起きているんだ…</w:t>
      </w:r>
    </w:p>
    <w:p w14:paraId="1E8805E2" w14:textId="77777777" w:rsidR="000173F9" w:rsidRDefault="00FC27D9" w:rsidP="00DA7643">
      <w:pPr>
        <w:spacing w:line="360" w:lineRule="auto"/>
        <w:rPr>
          <w:rFonts w:ascii="Microsoft YaHei UI" w:eastAsia="Yu Mincho" w:hAnsi="Microsoft YaHei UI" w:cs="等线"/>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あぁ…お腹が減った</w:t>
      </w:r>
      <w:r w:rsidR="000173F9" w:rsidRPr="00E168D9">
        <w:rPr>
          <w:rFonts w:ascii="Microsoft YaHei UI" w:eastAsia="Microsoft YaHei UI" w:hAnsi="Microsoft YaHei UI" w:cs="微软雅黑" w:hint="eastAsia"/>
          <w:sz w:val="18"/>
          <w:szCs w:val="18"/>
          <w:lang w:eastAsia="ja-JP"/>
        </w:rPr>
        <w:t>〜</w:t>
      </w:r>
      <w:r w:rsidR="000173F9" w:rsidRPr="00E168D9">
        <w:rPr>
          <w:rFonts w:ascii="Microsoft YaHei UI" w:eastAsia="Microsoft YaHei UI" w:hAnsi="Microsoft YaHei UI" w:cs="等线" w:hint="eastAsia"/>
          <w:sz w:val="18"/>
          <w:szCs w:val="18"/>
          <w:lang w:eastAsia="ja-JP"/>
        </w:rPr>
        <w:t>…</w:t>
      </w:r>
    </w:p>
    <w:p w14:paraId="6D7EA862" w14:textId="2E9BBC69" w:rsidR="009B3706" w:rsidRPr="009F021F" w:rsidRDefault="009B3706" w:rsidP="00DA7643">
      <w:pPr>
        <w:spacing w:line="360" w:lineRule="auto"/>
        <w:rPr>
          <w:rFonts w:ascii="Microsoft YaHei UI" w:eastAsia="Yu Mincho" w:hAnsi="Microsoft YaHei UI"/>
          <w:color w:val="FF0000"/>
          <w:sz w:val="18"/>
          <w:szCs w:val="18"/>
          <w:lang w:eastAsia="ja-JP"/>
          <w:rPrChange w:id="11" w:author="Liao Bill" w:date="2017-05-17T09:01:00Z">
            <w:rPr>
              <w:rFonts w:ascii="Microsoft YaHei UI" w:eastAsia="Yu Mincho" w:hAnsi="Microsoft YaHei UI"/>
              <w:sz w:val="18"/>
              <w:szCs w:val="18"/>
              <w:lang w:eastAsia="ja-JP"/>
            </w:rPr>
          </w:rPrChange>
        </w:rPr>
      </w:pPr>
      <w:r w:rsidRPr="009F021F">
        <w:rPr>
          <w:rFonts w:ascii="Microsoft YaHei UI" w:eastAsia="Yu Mincho" w:hAnsi="Microsoft YaHei UI" w:hint="eastAsia"/>
          <w:color w:val="FF0000"/>
          <w:sz w:val="18"/>
          <w:szCs w:val="18"/>
          <w:lang w:eastAsia="ja-JP"/>
          <w:rPrChange w:id="12" w:author="Liao Bill" w:date="2017-05-17T09:01:00Z">
            <w:rPr>
              <w:rFonts w:ascii="Microsoft YaHei UI" w:eastAsia="Yu Mincho" w:hAnsi="Microsoft YaHei UI" w:hint="eastAsia"/>
              <w:sz w:val="18"/>
              <w:szCs w:val="18"/>
              <w:lang w:eastAsia="ja-JP"/>
            </w:rPr>
          </w:rPrChange>
        </w:rPr>
        <w:t xml:space="preserve">　　　　ああ、おなか、すいた～。</w:t>
      </w:r>
      <w:bookmarkStart w:id="13" w:name="_GoBack"/>
      <w:bookmarkEnd w:id="13"/>
    </w:p>
    <w:p w14:paraId="63567AB4"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桃太郎が自分のことを考える時、正面から一人人間様な生き物が歩きました。</w:t>
      </w:r>
    </w:p>
    <w:p w14:paraId="07AE2FCC"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おい、あの人類、少し食べ物をくれない？</w:t>
      </w:r>
    </w:p>
    <w:p w14:paraId="406C67DF"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ああ、俺がそんなことはもう忍耐できない、一体誰が喋っているんだ！</w:t>
      </w:r>
    </w:p>
    <w:p w14:paraId="19D9A9C9"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あたしだよ！</w:t>
      </w:r>
    </w:p>
    <w:p w14:paraId="4E533A58"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おっと、あ、すみませんでした、犬さん、どうして人類の言葉ができますか。</w:t>
      </w:r>
    </w:p>
    <w:p w14:paraId="69F20FE4"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lastRenderedPageBreak/>
        <w:t>玉藻前：</w:t>
      </w:r>
      <w:r w:rsidR="000173F9" w:rsidRPr="00E168D9">
        <w:rPr>
          <w:rFonts w:ascii="Microsoft YaHei UI" w:eastAsia="Microsoft YaHei UI" w:hAnsi="Microsoft YaHei UI" w:hint="eastAsia"/>
          <w:sz w:val="18"/>
          <w:szCs w:val="18"/>
          <w:lang w:eastAsia="ja-JP"/>
        </w:rPr>
        <w:t>犬じゃない。狐ですよ。あたしが神なんだよ！あたしの名前、聞いていなかったの？</w:t>
      </w:r>
    </w:p>
    <w:p w14:paraId="06589A70"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へえ神様？神という生き物が本当にいるのかな？</w:t>
      </w:r>
    </w:p>
    <w:p w14:paraId="102970CA"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もちろん、あたしが超一流の神様だ</w:t>
      </w:r>
      <w:r w:rsidR="000173F9" w:rsidRPr="00E168D9">
        <w:rPr>
          <w:rFonts w:ascii="Microsoft YaHei UI" w:eastAsia="Microsoft YaHei UI" w:hAnsi="Microsoft YaHei UI" w:cs="微软雅黑" w:hint="eastAsia"/>
          <w:sz w:val="18"/>
          <w:szCs w:val="18"/>
          <w:lang w:eastAsia="ja-JP"/>
        </w:rPr>
        <w:t>〜</w:t>
      </w:r>
    </w:p>
    <w:p w14:paraId="20D8AE68"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は？それでも、あなたはただ自演の神なんでしょう！神というなら、あなたの神の力を見せてくれるのはどうだ？</w:t>
      </w:r>
    </w:p>
    <w:p w14:paraId="33A78806"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だめだ、今お腹がすいてる、神の力が出せない。</w:t>
      </w:r>
    </w:p>
    <w:p w14:paraId="3D1A2985"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じゃ、どうやって俺に信じさせるのか？あなたは神様のこと？</w:t>
      </w:r>
    </w:p>
    <w:p w14:paraId="2FB796E7"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そういっても、桃太郎も彼女のことを認めている、彼女を助けてあげたかった。</w:t>
      </w:r>
    </w:p>
    <w:p w14:paraId="3124EF9D"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あなたは何を言っているのかわからないけど</w:t>
      </w:r>
      <w:r w:rsidR="000173F9" w:rsidRPr="00E168D9">
        <w:rPr>
          <w:rFonts w:ascii="Microsoft YaHei UI" w:eastAsia="Microsoft YaHei UI" w:hAnsi="Microsoft YaHei UI"/>
          <w:sz w:val="18"/>
          <w:szCs w:val="18"/>
          <w:lang w:eastAsia="ja-JP"/>
        </w:rPr>
        <w:t>,なんかすごい感じです。僕は桃太郎です。</w:t>
      </w:r>
    </w:p>
    <w:p w14:paraId="71092FC0"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え。。ちょっと、一体何か起こってしまった、俺が、彼女のことを認めたくなかった。</w:t>
      </w:r>
    </w:p>
    <w:p w14:paraId="0879D12A"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うん？？？まあいいか、桃太郎、私の腹が減った、一つ黍団子をください！</w:t>
      </w:r>
    </w:p>
    <w:p w14:paraId="4459E7D6"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はい、どうぞ。僕は妖怪と戦いにいく、村人をたすけるのとして、僕と一緒に来てくれない？</w:t>
      </w:r>
    </w:p>
    <w:p w14:paraId="481FE3B2"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じゃあ、黍団子をもらったから、私も行く。一緒に鬼を退治しましょう。あたしは君のことを守れるよ。あたしの力を無視すれば、チームの全力が大損をするわ！</w:t>
      </w:r>
    </w:p>
    <w:p w14:paraId="0A6EED2C"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あ、最高！おばあさん作る黍団子を食べて、やる気満々だ</w:t>
      </w:r>
      <w:r w:rsidR="000173F9" w:rsidRPr="00E168D9">
        <w:rPr>
          <w:rFonts w:ascii="Microsoft YaHei UI" w:eastAsia="Microsoft YaHei UI" w:hAnsi="Microsoft YaHei UI"/>
          <w:sz w:val="18"/>
          <w:szCs w:val="18"/>
          <w:lang w:eastAsia="ja-JP"/>
        </w:rPr>
        <w:t>!</w:t>
      </w:r>
    </w:p>
    <w:p w14:paraId="5C8D6BBA"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ふん、妖怪を倒す、めっちゃ簡単なことじゃない！</w:t>
      </w:r>
    </w:p>
    <w:p w14:paraId="386AA7FF"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大和：</w:t>
      </w:r>
      <w:r w:rsidR="000173F9" w:rsidRPr="00E168D9">
        <w:rPr>
          <w:rFonts w:ascii="Microsoft YaHei UI" w:eastAsia="Microsoft YaHei UI" w:hAnsi="Microsoft YaHei UI" w:hint="eastAsia"/>
          <w:sz w:val="18"/>
          <w:szCs w:val="18"/>
          <w:lang w:eastAsia="ja-JP"/>
        </w:rPr>
        <w:t>おい、その二人、俺も行く！</w:t>
      </w:r>
    </w:p>
    <w:p w14:paraId="6EBBAAEA"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おっと、猿さん、どうして人類の言葉ができますか。</w:t>
      </w:r>
    </w:p>
    <w:p w14:paraId="3098C593"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大和：</w:t>
      </w:r>
      <w:r w:rsidR="000173F9" w:rsidRPr="00E168D9">
        <w:rPr>
          <w:rFonts w:ascii="Microsoft YaHei UI" w:eastAsia="Microsoft YaHei UI" w:hAnsi="Microsoft YaHei UI" w:hint="eastAsia"/>
          <w:sz w:val="18"/>
          <w:szCs w:val="18"/>
          <w:lang w:eastAsia="ja-JP"/>
        </w:rPr>
        <w:t>ああ。僕は猿じゃあないですよ、神ですよ。私がみんなさんに「ヤマトダケル」と呼ばれます。</w:t>
      </w:r>
    </w:p>
    <w:p w14:paraId="6FE067E6"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どういうことだ、自分で神を呼ぶのやつ、もう一回？</w:t>
      </w:r>
    </w:p>
    <w:p w14:paraId="0EFED80C"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そういっても、桃太郎も彼のことを認めている。</w:t>
      </w:r>
    </w:p>
    <w:p w14:paraId="61B2F0A4"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え、さっき、俺が何か考えているのか。。。。</w:t>
      </w:r>
    </w:p>
    <w:p w14:paraId="28C6AAD5"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おっと。ヤマトダケルさまか。僕は桃太郎と申します。こちらは玉藻前。</w:t>
      </w:r>
    </w:p>
    <w:p w14:paraId="68946C64"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さっき我が飢餓を忍耐しきれなくなったの時に、桃太郎は我に</w:t>
      </w:r>
      <w:r w:rsidR="00B9430B">
        <w:rPr>
          <w:rFonts w:ascii="Microsoft YaHei UI" w:eastAsia="Microsoft YaHei UI" w:hAnsi="Microsoft YaHei UI" w:hint="eastAsia"/>
          <w:sz w:val="18"/>
          <w:szCs w:val="18"/>
          <w:lang w:eastAsia="ja-JP"/>
        </w:rPr>
        <w:t>黍団子</w:t>
      </w:r>
      <w:r w:rsidR="000173F9" w:rsidRPr="00E168D9">
        <w:rPr>
          <w:rFonts w:ascii="Microsoft YaHei UI" w:eastAsia="Microsoft YaHei UI" w:hAnsi="Microsoft YaHei UI" w:hint="eastAsia"/>
          <w:sz w:val="18"/>
          <w:szCs w:val="18"/>
          <w:lang w:eastAsia="ja-JP"/>
        </w:rPr>
        <w:t>を送ってくれた、そして我があの子を守りながら、一緒に鬼の島へ鬼の退治をするのになった。</w:t>
      </w:r>
    </w:p>
    <w:p w14:paraId="210F2F51"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大和：</w:t>
      </w:r>
      <w:r w:rsidR="000173F9" w:rsidRPr="00E168D9">
        <w:rPr>
          <w:rFonts w:ascii="Microsoft YaHei UI" w:eastAsia="Microsoft YaHei UI" w:hAnsi="Microsoft YaHei UI" w:hint="eastAsia"/>
          <w:sz w:val="18"/>
          <w:szCs w:val="18"/>
          <w:lang w:eastAsia="ja-JP"/>
        </w:rPr>
        <w:t>熱心な桃太郎よ、我にも</w:t>
      </w:r>
      <w:r w:rsidR="00B9430B">
        <w:rPr>
          <w:rFonts w:ascii="Microsoft YaHei UI" w:eastAsia="Microsoft YaHei UI" w:hAnsi="Microsoft YaHei UI" w:hint="eastAsia"/>
          <w:sz w:val="18"/>
          <w:szCs w:val="18"/>
          <w:lang w:eastAsia="ja-JP"/>
        </w:rPr>
        <w:t>黍団子</w:t>
      </w:r>
      <w:r w:rsidR="000173F9" w:rsidRPr="00E168D9">
        <w:rPr>
          <w:rFonts w:ascii="Microsoft YaHei UI" w:eastAsia="Microsoft YaHei UI" w:hAnsi="Microsoft YaHei UI" w:hint="eastAsia"/>
          <w:sz w:val="18"/>
          <w:szCs w:val="18"/>
          <w:lang w:eastAsia="ja-JP"/>
        </w:rPr>
        <w:t>一本をくださいますか？そうしたら、我もいくぞ！</w:t>
      </w:r>
    </w:p>
    <w:p w14:paraId="5E96FAFC"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はい、どうぞ。</w:t>
      </w:r>
    </w:p>
    <w:p w14:paraId="6127771A"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大和：</w:t>
      </w:r>
      <w:r w:rsidR="000173F9" w:rsidRPr="00E168D9">
        <w:rPr>
          <w:rFonts w:ascii="Microsoft YaHei UI" w:eastAsia="Microsoft YaHei UI" w:hAnsi="Microsoft YaHei UI" w:hint="eastAsia"/>
          <w:sz w:val="18"/>
          <w:szCs w:val="18"/>
          <w:lang w:eastAsia="ja-JP"/>
        </w:rPr>
        <w:t>なんと優しい人間だ、我は貴様たちと一緒に悪を打つするべき！</w:t>
      </w:r>
    </w:p>
    <w:p w14:paraId="42110D51" w14:textId="77777777" w:rsidR="00432B07" w:rsidRDefault="00432B07" w:rsidP="00DA7643">
      <w:pPr>
        <w:spacing w:line="360" w:lineRule="auto"/>
        <w:rPr>
          <w:rFonts w:ascii="Microsoft YaHei UI" w:eastAsia="Yu Mincho" w:hAnsi="Microsoft YaHei UI"/>
          <w:sz w:val="18"/>
          <w:szCs w:val="18"/>
          <w:lang w:eastAsia="ja-JP"/>
        </w:rPr>
      </w:pPr>
    </w:p>
    <w:p w14:paraId="2338B358" w14:textId="77777777" w:rsidR="00D84E2E" w:rsidRDefault="00D84E2E" w:rsidP="00DA7643">
      <w:pPr>
        <w:spacing w:line="360" w:lineRule="auto"/>
        <w:rPr>
          <w:rFonts w:ascii="Microsoft YaHei UI" w:eastAsia="Yu Mincho" w:hAnsi="Microsoft YaHei UI"/>
          <w:sz w:val="18"/>
          <w:szCs w:val="18"/>
          <w:lang w:eastAsia="ja-JP"/>
        </w:rPr>
      </w:pPr>
    </w:p>
    <w:p w14:paraId="5145056B" w14:textId="77777777" w:rsidR="00D84E2E" w:rsidRDefault="00D84E2E" w:rsidP="00DA7643">
      <w:pPr>
        <w:spacing w:line="360" w:lineRule="auto"/>
        <w:rPr>
          <w:rFonts w:ascii="Microsoft YaHei UI" w:eastAsia="Yu Mincho" w:hAnsi="Microsoft YaHei UI"/>
          <w:sz w:val="18"/>
          <w:szCs w:val="18"/>
          <w:lang w:eastAsia="ja-JP"/>
        </w:rPr>
      </w:pPr>
    </w:p>
    <w:p w14:paraId="5FEDBA87" w14:textId="77777777" w:rsidR="00D84E2E" w:rsidRDefault="00D84E2E" w:rsidP="00DA7643">
      <w:pPr>
        <w:spacing w:line="360" w:lineRule="auto"/>
        <w:rPr>
          <w:rFonts w:ascii="Microsoft YaHei UI" w:eastAsia="Yu Mincho" w:hAnsi="Microsoft YaHei UI"/>
          <w:sz w:val="18"/>
          <w:szCs w:val="18"/>
          <w:lang w:eastAsia="ja-JP"/>
        </w:rPr>
      </w:pPr>
    </w:p>
    <w:p w14:paraId="3E19B305" w14:textId="77777777" w:rsidR="00D84E2E" w:rsidRDefault="00D84E2E" w:rsidP="00DA7643">
      <w:pPr>
        <w:spacing w:line="360" w:lineRule="auto"/>
        <w:rPr>
          <w:rFonts w:ascii="Microsoft YaHei UI" w:eastAsia="Yu Mincho" w:hAnsi="Microsoft YaHei UI"/>
          <w:sz w:val="18"/>
          <w:szCs w:val="18"/>
          <w:lang w:eastAsia="ja-JP"/>
        </w:rPr>
      </w:pPr>
    </w:p>
    <w:p w14:paraId="7AF5A8D2" w14:textId="77777777" w:rsidR="00D84E2E" w:rsidRDefault="00D84E2E" w:rsidP="00DA7643">
      <w:pPr>
        <w:spacing w:line="360" w:lineRule="auto"/>
        <w:rPr>
          <w:rFonts w:ascii="Microsoft YaHei UI" w:eastAsia="Yu Mincho" w:hAnsi="Microsoft YaHei UI"/>
          <w:sz w:val="18"/>
          <w:szCs w:val="18"/>
          <w:lang w:eastAsia="ja-JP"/>
        </w:rPr>
      </w:pPr>
    </w:p>
    <w:p w14:paraId="3D5A709B" w14:textId="77777777" w:rsidR="00D84E2E" w:rsidRDefault="00D84E2E" w:rsidP="00DA7643">
      <w:pPr>
        <w:spacing w:line="360" w:lineRule="auto"/>
        <w:rPr>
          <w:rFonts w:ascii="Microsoft YaHei UI" w:eastAsia="Yu Mincho" w:hAnsi="Microsoft YaHei UI"/>
          <w:sz w:val="18"/>
          <w:szCs w:val="18"/>
          <w:lang w:eastAsia="ja-JP"/>
        </w:rPr>
      </w:pPr>
    </w:p>
    <w:p w14:paraId="519ECEF0" w14:textId="77777777" w:rsidR="00D84E2E" w:rsidRDefault="00D84E2E" w:rsidP="00DA7643">
      <w:pPr>
        <w:spacing w:line="360" w:lineRule="auto"/>
        <w:rPr>
          <w:rFonts w:ascii="Microsoft YaHei UI" w:eastAsia="Yu Mincho" w:hAnsi="Microsoft YaHei UI"/>
          <w:sz w:val="18"/>
          <w:szCs w:val="18"/>
          <w:lang w:eastAsia="ja-JP"/>
        </w:rPr>
      </w:pPr>
    </w:p>
    <w:p w14:paraId="5475A4DA" w14:textId="77777777" w:rsidR="00D84E2E" w:rsidRDefault="00D84E2E" w:rsidP="00DA7643">
      <w:pPr>
        <w:spacing w:line="360" w:lineRule="auto"/>
        <w:rPr>
          <w:rFonts w:ascii="Microsoft YaHei UI" w:eastAsia="Yu Mincho" w:hAnsi="Microsoft YaHei UI"/>
          <w:sz w:val="18"/>
          <w:szCs w:val="18"/>
          <w:lang w:eastAsia="ja-JP"/>
        </w:rPr>
      </w:pPr>
    </w:p>
    <w:p w14:paraId="40422CF7" w14:textId="77777777" w:rsidR="00D84E2E" w:rsidRDefault="00D84E2E" w:rsidP="00DA7643">
      <w:pPr>
        <w:spacing w:line="360" w:lineRule="auto"/>
        <w:rPr>
          <w:rFonts w:ascii="Microsoft YaHei UI" w:eastAsia="Yu Mincho" w:hAnsi="Microsoft YaHei UI"/>
          <w:sz w:val="18"/>
          <w:szCs w:val="18"/>
          <w:lang w:eastAsia="ja-JP"/>
        </w:rPr>
      </w:pPr>
    </w:p>
    <w:p w14:paraId="45C3DD8A" w14:textId="77777777" w:rsidR="00D84E2E" w:rsidRDefault="00D84E2E" w:rsidP="00DA7643">
      <w:pPr>
        <w:spacing w:line="360" w:lineRule="auto"/>
        <w:rPr>
          <w:rFonts w:ascii="Microsoft YaHei UI" w:eastAsia="Yu Mincho" w:hAnsi="Microsoft YaHei UI"/>
          <w:sz w:val="18"/>
          <w:szCs w:val="18"/>
          <w:lang w:eastAsia="ja-JP"/>
        </w:rPr>
      </w:pPr>
    </w:p>
    <w:p w14:paraId="0616E0DC" w14:textId="77777777" w:rsidR="00D84E2E" w:rsidRDefault="00D84E2E" w:rsidP="00DA7643">
      <w:pPr>
        <w:spacing w:line="360" w:lineRule="auto"/>
        <w:rPr>
          <w:rFonts w:ascii="Microsoft YaHei UI" w:eastAsia="Yu Mincho" w:hAnsi="Microsoft YaHei UI"/>
          <w:sz w:val="18"/>
          <w:szCs w:val="18"/>
          <w:lang w:eastAsia="ja-JP"/>
        </w:rPr>
      </w:pPr>
    </w:p>
    <w:p w14:paraId="36BD16B6" w14:textId="77777777" w:rsidR="00D84E2E" w:rsidRDefault="00D84E2E" w:rsidP="00DA7643">
      <w:pPr>
        <w:spacing w:line="360" w:lineRule="auto"/>
        <w:rPr>
          <w:rFonts w:ascii="Microsoft YaHei UI" w:eastAsia="Yu Mincho" w:hAnsi="Microsoft YaHei UI"/>
          <w:sz w:val="18"/>
          <w:szCs w:val="18"/>
          <w:lang w:eastAsia="ja-JP"/>
        </w:rPr>
      </w:pPr>
    </w:p>
    <w:p w14:paraId="0F1D2634" w14:textId="77777777" w:rsidR="00D84E2E" w:rsidRDefault="00D84E2E" w:rsidP="00DA7643">
      <w:pPr>
        <w:spacing w:line="360" w:lineRule="auto"/>
        <w:rPr>
          <w:rFonts w:ascii="Microsoft YaHei UI" w:eastAsia="Yu Mincho" w:hAnsi="Microsoft YaHei UI"/>
          <w:sz w:val="18"/>
          <w:szCs w:val="18"/>
          <w:lang w:eastAsia="ja-JP"/>
        </w:rPr>
      </w:pPr>
    </w:p>
    <w:p w14:paraId="6C4F4373" w14:textId="77777777" w:rsidR="00D84E2E" w:rsidRDefault="00D84E2E" w:rsidP="00DA7643">
      <w:pPr>
        <w:spacing w:line="360" w:lineRule="auto"/>
        <w:rPr>
          <w:rFonts w:ascii="Microsoft YaHei UI" w:eastAsia="Yu Mincho" w:hAnsi="Microsoft YaHei UI"/>
          <w:sz w:val="18"/>
          <w:szCs w:val="18"/>
          <w:lang w:eastAsia="ja-JP"/>
        </w:rPr>
      </w:pPr>
    </w:p>
    <w:p w14:paraId="37DB7336" w14:textId="77777777" w:rsidR="00D84E2E" w:rsidRDefault="00D84E2E" w:rsidP="00DA7643">
      <w:pPr>
        <w:spacing w:line="360" w:lineRule="auto"/>
        <w:rPr>
          <w:rFonts w:ascii="Microsoft YaHei UI" w:eastAsia="Yu Mincho" w:hAnsi="Microsoft YaHei UI"/>
          <w:sz w:val="18"/>
          <w:szCs w:val="18"/>
          <w:lang w:eastAsia="ja-JP"/>
        </w:rPr>
      </w:pPr>
    </w:p>
    <w:p w14:paraId="78DFAFC3" w14:textId="77777777" w:rsidR="00D84E2E" w:rsidRDefault="00D84E2E" w:rsidP="00DA7643">
      <w:pPr>
        <w:spacing w:line="360" w:lineRule="auto"/>
        <w:rPr>
          <w:rFonts w:ascii="Microsoft YaHei UI" w:eastAsia="Yu Mincho" w:hAnsi="Microsoft YaHei UI"/>
          <w:sz w:val="18"/>
          <w:szCs w:val="18"/>
          <w:lang w:eastAsia="ja-JP"/>
        </w:rPr>
      </w:pPr>
    </w:p>
    <w:p w14:paraId="3866C12E" w14:textId="77777777" w:rsidR="00432B07" w:rsidRDefault="00432B07" w:rsidP="00432B07">
      <w:pPr>
        <w:spacing w:line="360" w:lineRule="auto"/>
        <w:jc w:val="center"/>
        <w:rPr>
          <w:rFonts w:ascii="Microsoft YaHei UI" w:eastAsia="Microsoft YaHei UI" w:hAnsi="Microsoft YaHei UI"/>
          <w:b/>
          <w:sz w:val="22"/>
          <w:szCs w:val="18"/>
          <w:lang w:eastAsia="ja-JP"/>
        </w:rPr>
      </w:pPr>
      <w:r>
        <w:rPr>
          <w:rFonts w:ascii="Microsoft YaHei UI" w:eastAsia="Microsoft YaHei UI" w:hAnsi="Microsoft YaHei UI" w:hint="eastAsia"/>
          <w:b/>
          <w:sz w:val="22"/>
          <w:szCs w:val="18"/>
          <w:lang w:eastAsia="ja-JP"/>
        </w:rPr>
        <w:t>[</w:t>
      </w:r>
      <w:r>
        <w:rPr>
          <w:rFonts w:ascii="Microsoft YaHei UI" w:eastAsia="Microsoft YaHei UI" w:hAnsi="Microsoft YaHei UI"/>
          <w:b/>
          <w:sz w:val="22"/>
          <w:szCs w:val="18"/>
          <w:lang w:eastAsia="ja-JP"/>
        </w:rPr>
        <w:t xml:space="preserve"> </w:t>
      </w:r>
      <w:r>
        <w:rPr>
          <w:rFonts w:ascii="Microsoft YaHei UI" w:eastAsia="Microsoft YaHei UI" w:hAnsi="Microsoft YaHei UI" w:hint="eastAsia"/>
          <w:b/>
          <w:sz w:val="22"/>
          <w:szCs w:val="18"/>
          <w:lang w:eastAsia="ja-JP"/>
        </w:rPr>
        <w:t>第六</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14:paraId="590DC692" w14:textId="77777777" w:rsidR="00432B07" w:rsidRPr="00C01B0F" w:rsidRDefault="00432B07"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ナレーション</w:t>
      </w:r>
      <w:r w:rsidRPr="00C01B0F">
        <w:rPr>
          <w:rFonts w:ascii="Yu Mincho" w:eastAsia="Yu Mincho" w:hAnsi="Yu Mincho" w:cs="Yu Mincho"/>
          <w:b/>
          <w:sz w:val="16"/>
          <w:szCs w:val="18"/>
          <w:lang w:eastAsia="ja-JP"/>
        </w:rPr>
        <w:t xml:space="preserve">B -- </w:t>
      </w:r>
      <w:r w:rsidRPr="00C01B0F">
        <w:rPr>
          <w:rFonts w:ascii="宋体" w:eastAsia="宋体" w:hAnsi="宋体" w:cs="宋体" w:hint="eastAsia"/>
          <w:b/>
          <w:sz w:val="16"/>
          <w:szCs w:val="18"/>
          <w:lang w:eastAsia="ja-JP"/>
        </w:rPr>
        <w:t>陈</w:t>
      </w:r>
      <w:r w:rsidRPr="00C01B0F">
        <w:rPr>
          <w:rFonts w:ascii="Yu Mincho" w:eastAsia="Yu Mincho" w:hAnsi="Yu Mincho" w:cs="Yu Mincho" w:hint="eastAsia"/>
          <w:b/>
          <w:sz w:val="16"/>
          <w:szCs w:val="18"/>
          <w:lang w:eastAsia="ja-JP"/>
        </w:rPr>
        <w:t>霖杰</w:t>
      </w:r>
    </w:p>
    <w:p w14:paraId="0087A61C" w14:textId="77777777" w:rsidR="00432B07" w:rsidRPr="00C01B0F" w:rsidRDefault="00432B07"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桃太郎</w:t>
      </w:r>
      <w:r w:rsidRPr="00C01B0F">
        <w:rPr>
          <w:rFonts w:ascii="Yu Mincho" w:eastAsia="Yu Mincho" w:hAnsi="Yu Mincho" w:cs="Yu Mincho"/>
          <w:b/>
          <w:sz w:val="16"/>
          <w:szCs w:val="18"/>
          <w:lang w:eastAsia="ja-JP"/>
        </w:rPr>
        <w:t xml:space="preserve"> -- 廖昀昊</w:t>
      </w:r>
    </w:p>
    <w:p w14:paraId="6EFC3631" w14:textId="77777777" w:rsidR="00432B07" w:rsidRPr="00C01B0F" w:rsidRDefault="00432B07"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玉藻前</w:t>
      </w:r>
      <w:r w:rsidRPr="00C01B0F">
        <w:rPr>
          <w:rFonts w:ascii="Yu Mincho" w:eastAsia="Yu Mincho" w:hAnsi="Yu Mincho" w:cs="Yu Mincho"/>
          <w:b/>
          <w:sz w:val="16"/>
          <w:szCs w:val="18"/>
          <w:lang w:eastAsia="ja-JP"/>
        </w:rPr>
        <w:t xml:space="preserve"> -- 樊小楚</w:t>
      </w:r>
    </w:p>
    <w:p w14:paraId="5CB7F494" w14:textId="77777777" w:rsidR="00432B07" w:rsidRPr="00C01B0F" w:rsidRDefault="00432B07"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大和</w:t>
      </w:r>
      <w:r w:rsidRPr="00C01B0F">
        <w:rPr>
          <w:rFonts w:ascii="Yu Mincho" w:eastAsia="Yu Mincho" w:hAnsi="Yu Mincho" w:cs="Yu Mincho"/>
          <w:b/>
          <w:sz w:val="16"/>
          <w:szCs w:val="18"/>
          <w:lang w:eastAsia="ja-JP"/>
        </w:rPr>
        <w:t xml:space="preserve"> -- </w:t>
      </w:r>
      <w:r w:rsidRPr="00C01B0F">
        <w:rPr>
          <w:rFonts w:ascii="宋体" w:eastAsia="宋体" w:hAnsi="宋体" w:cs="宋体" w:hint="eastAsia"/>
          <w:b/>
          <w:sz w:val="16"/>
          <w:szCs w:val="18"/>
          <w:lang w:eastAsia="ja-JP"/>
        </w:rPr>
        <w:t>马乐</w:t>
      </w:r>
    </w:p>
    <w:p w14:paraId="182EC409" w14:textId="77777777" w:rsidR="00432B07" w:rsidRPr="00554A9D" w:rsidRDefault="00432B07" w:rsidP="00554A9D">
      <w:pPr>
        <w:jc w:val="center"/>
        <w:rPr>
          <w:rFonts w:ascii="Microsoft YaHei UI" w:eastAsia="Yu Mincho" w:hAnsi="Microsoft YaHei UI"/>
          <w:b/>
          <w:sz w:val="22"/>
          <w:szCs w:val="18"/>
          <w:lang w:eastAsia="ja-JP"/>
        </w:rPr>
      </w:pPr>
      <w:r w:rsidRPr="00C01B0F">
        <w:rPr>
          <w:rFonts w:ascii="Yu Mincho" w:eastAsia="Yu Mincho" w:hAnsi="Yu Mincho" w:cs="Yu Mincho" w:hint="eastAsia"/>
          <w:b/>
          <w:sz w:val="16"/>
          <w:szCs w:val="18"/>
          <w:lang w:eastAsia="ja-JP"/>
        </w:rPr>
        <w:t>八咫烏</w:t>
      </w:r>
      <w:r w:rsidRPr="00C01B0F">
        <w:rPr>
          <w:rFonts w:ascii="Yu Mincho" w:eastAsia="Yu Mincho" w:hAnsi="Yu Mincho" w:cs="Yu Mincho"/>
          <w:b/>
          <w:sz w:val="16"/>
          <w:szCs w:val="18"/>
          <w:lang w:eastAsia="ja-JP"/>
        </w:rPr>
        <w:t xml:space="preserve"> --</w:t>
      </w:r>
      <w:r w:rsidR="00BB142F">
        <w:rPr>
          <w:rFonts w:ascii="Microsoft YaHei UI" w:eastAsia="Yu Mincho" w:hAnsi="Microsoft YaHei UI" w:hint="eastAsia"/>
          <w:b/>
          <w:sz w:val="16"/>
          <w:szCs w:val="18"/>
          <w:lang w:eastAsia="ja-JP"/>
        </w:rPr>
        <w:t>戴</w:t>
      </w:r>
      <w:r w:rsidR="00BB142F">
        <w:rPr>
          <w:rFonts w:ascii="宋体" w:eastAsia="宋体" w:hAnsi="宋体" w:cs="宋体"/>
          <w:b/>
          <w:sz w:val="16"/>
          <w:szCs w:val="18"/>
          <w:lang w:eastAsia="ja-JP"/>
        </w:rPr>
        <w:t>阅顺</w:t>
      </w:r>
    </w:p>
    <w:p w14:paraId="552340D2"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へえ！どしてその烏がみっつ爪を持っているのか！もしかして、そちらも神様なんですか。</w:t>
      </w:r>
    </w:p>
    <w:p w14:paraId="447A90EE"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人間？そして二つ雑魚神？ああ、あなたの直感は、非常に正確です、少年。そう、私は首上に三つ神器の一つ、八咫鏡が持ってる八咫烏ではあります。太阳神天照に派遣されたんで、現世に来ました。大御命の使者であり、太陽の象徴であり。</w:t>
      </w:r>
    </w:p>
    <w:p w14:paraId="2D16CFBB"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いいえいいえいいえ、変すぎなんでしょう、さっきからずっと変なやつとあうこと、神様が固執して僕のことを助けてあげるように。</w:t>
      </w:r>
    </w:p>
    <w:p w14:paraId="5F2C0788"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そういっても</w:t>
      </w:r>
    </w:p>
    <w:p w14:paraId="3729DB00"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わあ、すごいそうです！じゃ、あなたの使命は？</w:t>
      </w:r>
    </w:p>
    <w:p w14:paraId="5BC36CBC"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我は亡霊をさいどするの使者だ、人々は死んだら仏になること、でもそれは普通な人間のしぬことだけだ、仏になれないやつが人間に回ってるの怨霊になる、そういう怨霊をさいどするのはわれの</w:t>
      </w:r>
      <w:r w:rsidR="000173F9" w:rsidRPr="00E168D9">
        <w:rPr>
          <w:rFonts w:ascii="Microsoft YaHei UI" w:eastAsia="Microsoft YaHei UI" w:hAnsi="Microsoft YaHei UI" w:hint="eastAsia"/>
          <w:sz w:val="18"/>
          <w:szCs w:val="18"/>
          <w:lang w:eastAsia="ja-JP"/>
        </w:rPr>
        <w:lastRenderedPageBreak/>
        <w:t>仕事だ、そういっても、けっきょくあんなやつを永遠になくなるのにするわけだ。うははははは！！！われこそ、生と死の限界の管理者、いつも死ぬことと生きてる。このように死ぬことはさえあれば、われが消えない。</w:t>
      </w:r>
    </w:p>
    <w:p w14:paraId="732F4B0D"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いいや、意味わかるだけど、不思議すぎ。。。。。あ。。。すごい！私たちはちょうど村人をいじめてるの妖怪と戦っていくの、もしあなたは私たちに力をかしてくれるなら、きっと勝利にするよ！</w:t>
      </w:r>
    </w:p>
    <w:p w14:paraId="785F1AFE"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生と死をコントロールしてる神としての私にあんな願いをだすこと、不思議な、人間！今私が少し指を動けば、貴様たち三人も瞬間に亡くなることをできる、次の発言を注意するぞ。</w:t>
      </w:r>
    </w:p>
    <w:p w14:paraId="739B8A6A"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では、失れいたしました。</w:t>
      </w:r>
    </w:p>
    <w:p w14:paraId="311A065C"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ま。。まって、そんな早く諦めること、やはり人間だ！</w:t>
      </w:r>
    </w:p>
    <w:p w14:paraId="4E72C905"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な。。。おい、まって、おい、待ってていってるじゃないか！</w:t>
      </w:r>
    </w:p>
    <w:p w14:paraId="2496973D"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にん。。人間、力を貸すことはいいんけれども、一つ要求がある！おれに！！！！</w:t>
      </w:r>
    </w:p>
    <w:p w14:paraId="4034D182"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私たちに何をさせるつもりだ！？</w:t>
      </w:r>
    </w:p>
    <w:p w14:paraId="4556339B"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俺に食品をくれ、千年の中に何もたべていなかったんだ！神としていい待遇を持つと言われたのに！</w:t>
      </w:r>
    </w:p>
    <w:p w14:paraId="170690CF"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はいはい、こっちが</w:t>
      </w:r>
      <w:r w:rsidR="00B9430B">
        <w:rPr>
          <w:rFonts w:ascii="Microsoft YaHei UI" w:eastAsia="Microsoft YaHei UI" w:hAnsi="Microsoft YaHei UI" w:hint="eastAsia"/>
          <w:sz w:val="18"/>
          <w:szCs w:val="18"/>
          <w:lang w:eastAsia="ja-JP"/>
        </w:rPr>
        <w:t>黍団子</w:t>
      </w:r>
      <w:r w:rsidR="000173F9" w:rsidRPr="00E168D9">
        <w:rPr>
          <w:rFonts w:ascii="Microsoft YaHei UI" w:eastAsia="Microsoft YaHei UI" w:hAnsi="Microsoft YaHei UI" w:hint="eastAsia"/>
          <w:sz w:val="18"/>
          <w:szCs w:val="18"/>
          <w:lang w:eastAsia="ja-JP"/>
        </w:rPr>
        <w:t>がありますよ、体力としてあげる！</w:t>
      </w:r>
    </w:p>
    <w:p w14:paraId="71EE2452"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うわ、うまい、なにこれ、人間の食ものか、うわ！！</w:t>
      </w:r>
    </w:p>
    <w:p w14:paraId="57F456CC"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ああ、満腹にしといたら、すごくやれますね！</w:t>
      </w:r>
    </w:p>
    <w:p w14:paraId="53B2B76F"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じゃ、つづいて行こうか！</w:t>
      </w:r>
    </w:p>
    <w:p w14:paraId="0A3409AD" w14:textId="77777777" w:rsidR="000173F9" w:rsidRPr="00E168D9" w:rsidRDefault="000173F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sz w:val="18"/>
          <w:szCs w:val="18"/>
          <w:lang w:eastAsia="ja-JP"/>
        </w:rPr>
        <w:t>玉藻前</w:t>
      </w:r>
      <w:r w:rsidRPr="00E168D9">
        <w:rPr>
          <w:rFonts w:ascii="Microsoft YaHei UI" w:eastAsia="Microsoft YaHei UI" w:hAnsi="Microsoft YaHei UI"/>
          <w:sz w:val="18"/>
          <w:szCs w:val="18"/>
          <w:lang w:eastAsia="ja-JP"/>
        </w:rPr>
        <w:t>&amp;大和&amp;</w:t>
      </w:r>
      <w:r w:rsidR="00FC27D9" w:rsidRPr="00E168D9">
        <w:rPr>
          <w:rFonts w:ascii="Microsoft YaHei UI" w:eastAsia="Microsoft YaHei UI" w:hAnsi="Microsoft YaHei UI"/>
          <w:b/>
          <w:sz w:val="18"/>
          <w:szCs w:val="18"/>
          <w:lang w:eastAsia="ja-JP"/>
        </w:rPr>
        <w:t>八咫烏：</w:t>
      </w:r>
      <w:r w:rsidRPr="00E168D9">
        <w:rPr>
          <w:rFonts w:ascii="Microsoft YaHei UI" w:eastAsia="Microsoft YaHei UI" w:hAnsi="Microsoft YaHei UI"/>
          <w:sz w:val="18"/>
          <w:szCs w:val="18"/>
          <w:lang w:eastAsia="ja-JP"/>
        </w:rPr>
        <w:t>よい！</w:t>
      </w:r>
    </w:p>
    <w:p w14:paraId="0963D7FD"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八咫烏も、桃太郎の仲間になりました。</w:t>
      </w:r>
    </w:p>
    <w:p w14:paraId="5661C9D8" w14:textId="77777777" w:rsidR="0042078C" w:rsidRDefault="0042078C" w:rsidP="00DA7643">
      <w:pPr>
        <w:spacing w:line="360" w:lineRule="auto"/>
        <w:rPr>
          <w:rFonts w:ascii="Microsoft YaHei UI" w:eastAsia="Yu Mincho" w:hAnsi="Microsoft YaHei UI"/>
          <w:sz w:val="18"/>
          <w:szCs w:val="18"/>
          <w:lang w:eastAsia="ja-JP"/>
        </w:rPr>
      </w:pPr>
    </w:p>
    <w:p w14:paraId="00894182" w14:textId="77777777" w:rsidR="0042078C" w:rsidRDefault="0042078C" w:rsidP="00DA7643">
      <w:pPr>
        <w:spacing w:line="360" w:lineRule="auto"/>
        <w:rPr>
          <w:rFonts w:ascii="Microsoft YaHei UI" w:eastAsia="Yu Mincho" w:hAnsi="Microsoft YaHei UI"/>
          <w:sz w:val="18"/>
          <w:szCs w:val="18"/>
          <w:lang w:eastAsia="ja-JP"/>
        </w:rPr>
      </w:pPr>
    </w:p>
    <w:p w14:paraId="2CA2CA21" w14:textId="77777777" w:rsidR="0042078C" w:rsidRDefault="0042078C" w:rsidP="00DA7643">
      <w:pPr>
        <w:spacing w:line="360" w:lineRule="auto"/>
        <w:rPr>
          <w:rFonts w:ascii="Microsoft YaHei UI" w:eastAsia="Yu Mincho" w:hAnsi="Microsoft YaHei UI"/>
          <w:sz w:val="18"/>
          <w:szCs w:val="18"/>
          <w:lang w:eastAsia="ja-JP"/>
        </w:rPr>
      </w:pPr>
    </w:p>
    <w:p w14:paraId="7C312CC7" w14:textId="77777777" w:rsidR="0042078C" w:rsidRDefault="0042078C" w:rsidP="00DA7643">
      <w:pPr>
        <w:spacing w:line="360" w:lineRule="auto"/>
        <w:rPr>
          <w:rFonts w:ascii="Microsoft YaHei UI" w:eastAsia="Yu Mincho" w:hAnsi="Microsoft YaHei UI"/>
          <w:sz w:val="18"/>
          <w:szCs w:val="18"/>
          <w:lang w:eastAsia="ja-JP"/>
        </w:rPr>
      </w:pPr>
    </w:p>
    <w:p w14:paraId="058FBD01" w14:textId="77777777" w:rsidR="0042078C" w:rsidRDefault="0042078C" w:rsidP="00DA7643">
      <w:pPr>
        <w:spacing w:line="360" w:lineRule="auto"/>
        <w:rPr>
          <w:rFonts w:ascii="Microsoft YaHei UI" w:eastAsia="Yu Mincho" w:hAnsi="Microsoft YaHei UI"/>
          <w:sz w:val="18"/>
          <w:szCs w:val="18"/>
          <w:lang w:eastAsia="ja-JP"/>
        </w:rPr>
      </w:pPr>
    </w:p>
    <w:p w14:paraId="76527E0A" w14:textId="77777777" w:rsidR="0042078C" w:rsidRDefault="0042078C" w:rsidP="00DA7643">
      <w:pPr>
        <w:spacing w:line="360" w:lineRule="auto"/>
        <w:rPr>
          <w:rFonts w:ascii="Microsoft YaHei UI" w:eastAsia="Yu Mincho" w:hAnsi="Microsoft YaHei UI"/>
          <w:sz w:val="18"/>
          <w:szCs w:val="18"/>
          <w:lang w:eastAsia="ja-JP"/>
        </w:rPr>
      </w:pPr>
    </w:p>
    <w:p w14:paraId="55BA4C0E" w14:textId="77777777" w:rsidR="0042078C" w:rsidRDefault="0042078C" w:rsidP="00DA7643">
      <w:pPr>
        <w:spacing w:line="360" w:lineRule="auto"/>
        <w:rPr>
          <w:rFonts w:ascii="Microsoft YaHei UI" w:eastAsia="Yu Mincho" w:hAnsi="Microsoft YaHei UI"/>
          <w:sz w:val="18"/>
          <w:szCs w:val="18"/>
          <w:lang w:eastAsia="ja-JP"/>
        </w:rPr>
      </w:pPr>
    </w:p>
    <w:p w14:paraId="670489D4" w14:textId="77777777" w:rsidR="0042078C" w:rsidRDefault="0042078C" w:rsidP="00DA7643">
      <w:pPr>
        <w:spacing w:line="360" w:lineRule="auto"/>
        <w:rPr>
          <w:rFonts w:ascii="Microsoft YaHei UI" w:eastAsia="Yu Mincho" w:hAnsi="Microsoft YaHei UI"/>
          <w:sz w:val="18"/>
          <w:szCs w:val="18"/>
          <w:lang w:eastAsia="ja-JP"/>
        </w:rPr>
      </w:pPr>
    </w:p>
    <w:p w14:paraId="34287491" w14:textId="77777777" w:rsidR="0042078C" w:rsidRDefault="0042078C" w:rsidP="00DA7643">
      <w:pPr>
        <w:spacing w:line="360" w:lineRule="auto"/>
        <w:rPr>
          <w:rFonts w:ascii="Microsoft YaHei UI" w:eastAsia="Yu Mincho" w:hAnsi="Microsoft YaHei UI"/>
          <w:sz w:val="18"/>
          <w:szCs w:val="18"/>
          <w:lang w:eastAsia="ja-JP"/>
        </w:rPr>
      </w:pPr>
    </w:p>
    <w:p w14:paraId="0F0C9D65" w14:textId="77777777" w:rsidR="0042078C" w:rsidRDefault="0042078C" w:rsidP="00DA7643">
      <w:pPr>
        <w:spacing w:line="360" w:lineRule="auto"/>
        <w:rPr>
          <w:rFonts w:ascii="Microsoft YaHei UI" w:eastAsia="Yu Mincho" w:hAnsi="Microsoft YaHei UI"/>
          <w:sz w:val="18"/>
          <w:szCs w:val="18"/>
          <w:lang w:eastAsia="ja-JP"/>
        </w:rPr>
      </w:pPr>
    </w:p>
    <w:p w14:paraId="71FEE070" w14:textId="77777777" w:rsidR="0042078C" w:rsidRDefault="0042078C" w:rsidP="00DA7643">
      <w:pPr>
        <w:spacing w:line="360" w:lineRule="auto"/>
        <w:rPr>
          <w:rFonts w:ascii="Microsoft YaHei UI" w:eastAsia="Yu Mincho" w:hAnsi="Microsoft YaHei UI"/>
          <w:sz w:val="18"/>
          <w:szCs w:val="18"/>
          <w:lang w:eastAsia="ja-JP"/>
        </w:rPr>
      </w:pPr>
    </w:p>
    <w:p w14:paraId="59F52418" w14:textId="77777777" w:rsidR="0042078C" w:rsidRDefault="0042078C" w:rsidP="00DA7643">
      <w:pPr>
        <w:spacing w:line="360" w:lineRule="auto"/>
        <w:rPr>
          <w:rFonts w:ascii="Microsoft YaHei UI" w:eastAsia="Yu Mincho" w:hAnsi="Microsoft YaHei UI"/>
          <w:sz w:val="18"/>
          <w:szCs w:val="18"/>
          <w:lang w:eastAsia="ja-JP"/>
        </w:rPr>
      </w:pPr>
    </w:p>
    <w:p w14:paraId="2C768CDA" w14:textId="77777777" w:rsidR="0042078C" w:rsidRDefault="0042078C" w:rsidP="00DA7643">
      <w:pPr>
        <w:spacing w:line="360" w:lineRule="auto"/>
        <w:rPr>
          <w:rFonts w:ascii="Microsoft YaHei UI" w:eastAsia="Yu Mincho" w:hAnsi="Microsoft YaHei UI"/>
          <w:sz w:val="18"/>
          <w:szCs w:val="18"/>
          <w:lang w:eastAsia="ja-JP"/>
        </w:rPr>
      </w:pPr>
    </w:p>
    <w:p w14:paraId="5B0662C2" w14:textId="77777777" w:rsidR="0042078C" w:rsidRDefault="0042078C" w:rsidP="00DA7643">
      <w:pPr>
        <w:spacing w:line="360" w:lineRule="auto"/>
        <w:rPr>
          <w:rFonts w:ascii="Microsoft YaHei UI" w:eastAsia="Yu Mincho" w:hAnsi="Microsoft YaHei UI"/>
          <w:sz w:val="18"/>
          <w:szCs w:val="18"/>
          <w:lang w:eastAsia="ja-JP"/>
        </w:rPr>
      </w:pPr>
    </w:p>
    <w:p w14:paraId="1F0784F8" w14:textId="77777777" w:rsidR="0042078C" w:rsidRDefault="0042078C" w:rsidP="00DA7643">
      <w:pPr>
        <w:spacing w:line="360" w:lineRule="auto"/>
        <w:rPr>
          <w:rFonts w:ascii="Microsoft YaHei UI" w:eastAsia="Yu Mincho" w:hAnsi="Microsoft YaHei UI"/>
          <w:sz w:val="18"/>
          <w:szCs w:val="18"/>
          <w:lang w:eastAsia="ja-JP"/>
        </w:rPr>
      </w:pPr>
    </w:p>
    <w:p w14:paraId="7E84E56C" w14:textId="77777777" w:rsidR="0042078C" w:rsidRDefault="0042078C" w:rsidP="00DA7643">
      <w:pPr>
        <w:spacing w:line="360" w:lineRule="auto"/>
        <w:rPr>
          <w:rFonts w:ascii="Microsoft YaHei UI" w:eastAsia="Yu Mincho" w:hAnsi="Microsoft YaHei UI"/>
          <w:sz w:val="18"/>
          <w:szCs w:val="18"/>
          <w:lang w:eastAsia="ja-JP"/>
        </w:rPr>
      </w:pPr>
    </w:p>
    <w:p w14:paraId="4B625D70" w14:textId="77777777" w:rsidR="0042078C" w:rsidRDefault="0042078C" w:rsidP="00DA7643">
      <w:pPr>
        <w:spacing w:line="360" w:lineRule="auto"/>
        <w:rPr>
          <w:rFonts w:ascii="Microsoft YaHei UI" w:eastAsia="Yu Mincho" w:hAnsi="Microsoft YaHei UI"/>
          <w:sz w:val="18"/>
          <w:szCs w:val="18"/>
          <w:lang w:eastAsia="ja-JP"/>
        </w:rPr>
      </w:pPr>
    </w:p>
    <w:p w14:paraId="17A77F9C" w14:textId="77777777" w:rsidR="0042078C" w:rsidRDefault="0042078C" w:rsidP="00DA7643">
      <w:pPr>
        <w:spacing w:line="360" w:lineRule="auto"/>
        <w:rPr>
          <w:rFonts w:ascii="Microsoft YaHei UI" w:eastAsia="Yu Mincho" w:hAnsi="Microsoft YaHei UI"/>
          <w:sz w:val="18"/>
          <w:szCs w:val="18"/>
          <w:lang w:eastAsia="ja-JP"/>
        </w:rPr>
      </w:pPr>
    </w:p>
    <w:p w14:paraId="0FD7490F" w14:textId="77777777" w:rsidR="0042078C" w:rsidRDefault="0042078C" w:rsidP="00DA7643">
      <w:pPr>
        <w:spacing w:line="360" w:lineRule="auto"/>
        <w:rPr>
          <w:rFonts w:ascii="Microsoft YaHei UI" w:eastAsia="Yu Mincho" w:hAnsi="Microsoft YaHei UI"/>
          <w:sz w:val="18"/>
          <w:szCs w:val="18"/>
          <w:lang w:eastAsia="ja-JP"/>
        </w:rPr>
      </w:pPr>
    </w:p>
    <w:p w14:paraId="511A7F91" w14:textId="77777777" w:rsidR="0042078C" w:rsidRDefault="0042078C" w:rsidP="00DA7643">
      <w:pPr>
        <w:spacing w:line="360" w:lineRule="auto"/>
        <w:rPr>
          <w:rFonts w:ascii="Microsoft YaHei UI" w:eastAsia="Yu Mincho" w:hAnsi="Microsoft YaHei UI"/>
          <w:sz w:val="18"/>
          <w:szCs w:val="18"/>
          <w:lang w:eastAsia="ja-JP"/>
        </w:rPr>
      </w:pPr>
    </w:p>
    <w:p w14:paraId="009CC395" w14:textId="77777777" w:rsidR="0042078C" w:rsidRDefault="0042078C" w:rsidP="00DA7643">
      <w:pPr>
        <w:spacing w:line="360" w:lineRule="auto"/>
        <w:rPr>
          <w:rFonts w:ascii="Microsoft YaHei UI" w:eastAsia="Yu Mincho" w:hAnsi="Microsoft YaHei UI"/>
          <w:sz w:val="18"/>
          <w:szCs w:val="18"/>
          <w:lang w:eastAsia="ja-JP"/>
        </w:rPr>
      </w:pPr>
    </w:p>
    <w:p w14:paraId="1907DFCE" w14:textId="77777777" w:rsidR="0042078C" w:rsidRDefault="0042078C" w:rsidP="00DA7643">
      <w:pPr>
        <w:spacing w:line="360" w:lineRule="auto"/>
        <w:rPr>
          <w:rFonts w:ascii="Microsoft YaHei UI" w:eastAsia="Yu Mincho" w:hAnsi="Microsoft YaHei UI"/>
          <w:sz w:val="18"/>
          <w:szCs w:val="18"/>
          <w:lang w:eastAsia="ja-JP"/>
        </w:rPr>
      </w:pPr>
    </w:p>
    <w:p w14:paraId="5E21AFE9" w14:textId="77777777" w:rsidR="0042078C" w:rsidRDefault="0042078C" w:rsidP="00DA7643">
      <w:pPr>
        <w:spacing w:line="360" w:lineRule="auto"/>
        <w:rPr>
          <w:rFonts w:ascii="Microsoft YaHei UI" w:eastAsia="Yu Mincho" w:hAnsi="Microsoft YaHei UI"/>
          <w:sz w:val="18"/>
          <w:szCs w:val="18"/>
          <w:lang w:eastAsia="ja-JP"/>
        </w:rPr>
      </w:pPr>
    </w:p>
    <w:p w14:paraId="4D666D53" w14:textId="77777777" w:rsidR="0042078C" w:rsidRPr="0042078C" w:rsidRDefault="0042078C" w:rsidP="00DA7643">
      <w:pPr>
        <w:spacing w:line="360" w:lineRule="auto"/>
        <w:rPr>
          <w:rFonts w:ascii="Microsoft YaHei UI" w:eastAsia="Yu Mincho" w:hAnsi="Microsoft YaHei UI"/>
          <w:sz w:val="18"/>
          <w:szCs w:val="18"/>
          <w:lang w:eastAsia="ja-JP"/>
        </w:rPr>
      </w:pPr>
    </w:p>
    <w:p w14:paraId="6D7CEC0E" w14:textId="77777777" w:rsidR="00432B07" w:rsidRDefault="00432B07" w:rsidP="00432B07">
      <w:pPr>
        <w:spacing w:line="360" w:lineRule="auto"/>
        <w:jc w:val="center"/>
        <w:rPr>
          <w:rFonts w:ascii="Microsoft YaHei UI" w:eastAsia="Microsoft YaHei UI" w:hAnsi="Microsoft YaHei UI"/>
          <w:b/>
          <w:sz w:val="22"/>
          <w:szCs w:val="18"/>
          <w:lang w:eastAsia="ja-JP"/>
        </w:rPr>
      </w:pPr>
      <w:r>
        <w:rPr>
          <w:rFonts w:ascii="Microsoft YaHei UI" w:eastAsia="Microsoft YaHei UI" w:hAnsi="Microsoft YaHei UI" w:hint="eastAsia"/>
          <w:b/>
          <w:sz w:val="22"/>
          <w:szCs w:val="18"/>
          <w:lang w:eastAsia="ja-JP"/>
        </w:rPr>
        <w:t>[</w:t>
      </w:r>
      <w:r>
        <w:rPr>
          <w:rFonts w:ascii="Microsoft YaHei UI" w:eastAsia="Microsoft YaHei UI" w:hAnsi="Microsoft YaHei UI"/>
          <w:b/>
          <w:sz w:val="22"/>
          <w:szCs w:val="18"/>
          <w:lang w:eastAsia="ja-JP"/>
        </w:rPr>
        <w:t xml:space="preserve"> </w:t>
      </w:r>
      <w:r>
        <w:rPr>
          <w:rFonts w:ascii="Microsoft YaHei UI" w:eastAsia="Microsoft YaHei UI" w:hAnsi="Microsoft YaHei UI" w:hint="eastAsia"/>
          <w:b/>
          <w:sz w:val="22"/>
          <w:szCs w:val="18"/>
          <w:lang w:eastAsia="ja-JP"/>
        </w:rPr>
        <w:t>第七</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14:paraId="6C78CC4B" w14:textId="77777777" w:rsidR="00940B23" w:rsidRPr="00C01B0F" w:rsidRDefault="00940B23"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ナレーション</w:t>
      </w:r>
      <w:r w:rsidRPr="00C01B0F">
        <w:rPr>
          <w:rFonts w:ascii="Yu Mincho" w:eastAsia="Yu Mincho" w:hAnsi="Yu Mincho" w:cs="Yu Mincho"/>
          <w:b/>
          <w:sz w:val="16"/>
          <w:szCs w:val="18"/>
          <w:lang w:eastAsia="ja-JP"/>
        </w:rPr>
        <w:t xml:space="preserve">B -- </w:t>
      </w:r>
      <w:r w:rsidRPr="00C01B0F">
        <w:rPr>
          <w:rFonts w:ascii="宋体" w:eastAsia="宋体" w:hAnsi="宋体" w:cs="宋体" w:hint="eastAsia"/>
          <w:b/>
          <w:sz w:val="16"/>
          <w:szCs w:val="18"/>
          <w:lang w:eastAsia="ja-JP"/>
        </w:rPr>
        <w:t>陈</w:t>
      </w:r>
      <w:r w:rsidRPr="00C01B0F">
        <w:rPr>
          <w:rFonts w:ascii="Yu Mincho" w:eastAsia="Yu Mincho" w:hAnsi="Yu Mincho" w:cs="Yu Mincho" w:hint="eastAsia"/>
          <w:b/>
          <w:sz w:val="16"/>
          <w:szCs w:val="18"/>
          <w:lang w:eastAsia="ja-JP"/>
        </w:rPr>
        <w:t>霖杰</w:t>
      </w:r>
    </w:p>
    <w:p w14:paraId="71425925" w14:textId="77777777" w:rsidR="00940B23" w:rsidRPr="00C01B0F" w:rsidRDefault="00940B23" w:rsidP="00C01B0F">
      <w:pPr>
        <w:jc w:val="center"/>
        <w:rPr>
          <w:rFonts w:ascii="Yu Mincho" w:eastAsia="Yu Mincho" w:hAnsi="Yu Mincho" w:cs="Yu Mincho"/>
          <w:b/>
          <w:sz w:val="16"/>
          <w:szCs w:val="18"/>
        </w:rPr>
      </w:pPr>
      <w:r w:rsidRPr="00C01B0F">
        <w:rPr>
          <w:rFonts w:ascii="Yu Mincho" w:eastAsia="Yu Mincho" w:hAnsi="Yu Mincho" w:cs="Yu Mincho" w:hint="eastAsia"/>
          <w:b/>
          <w:sz w:val="16"/>
          <w:szCs w:val="18"/>
        </w:rPr>
        <w:t>鬼</w:t>
      </w:r>
      <w:r w:rsidRPr="00C01B0F">
        <w:rPr>
          <w:rFonts w:ascii="Yu Mincho" w:eastAsia="Yu Mincho" w:hAnsi="Yu Mincho" w:cs="Yu Mincho"/>
          <w:b/>
          <w:sz w:val="16"/>
          <w:szCs w:val="18"/>
        </w:rPr>
        <w:t xml:space="preserve">B -- </w:t>
      </w:r>
      <w:r w:rsidRPr="00C01B0F">
        <w:rPr>
          <w:rFonts w:ascii="宋体" w:eastAsia="宋体" w:hAnsi="宋体" w:cs="宋体" w:hint="eastAsia"/>
          <w:b/>
          <w:sz w:val="16"/>
          <w:szCs w:val="18"/>
        </w:rPr>
        <w:t>张</w:t>
      </w:r>
      <w:r w:rsidRPr="00C01B0F">
        <w:rPr>
          <w:rFonts w:ascii="Yu Mincho" w:eastAsia="Yu Mincho" w:hAnsi="Yu Mincho" w:cs="Yu Mincho" w:hint="eastAsia"/>
          <w:b/>
          <w:sz w:val="16"/>
          <w:szCs w:val="18"/>
        </w:rPr>
        <w:t>昀能</w:t>
      </w:r>
    </w:p>
    <w:p w14:paraId="1962E30B" w14:textId="77777777" w:rsidR="00940B23" w:rsidRPr="00C01B0F" w:rsidRDefault="00940B23" w:rsidP="00C01B0F">
      <w:pPr>
        <w:jc w:val="center"/>
        <w:rPr>
          <w:rFonts w:ascii="Yu Mincho" w:eastAsia="Yu Mincho" w:hAnsi="Yu Mincho" w:cs="Yu Mincho"/>
          <w:b/>
          <w:sz w:val="16"/>
          <w:szCs w:val="18"/>
        </w:rPr>
      </w:pPr>
      <w:r w:rsidRPr="00C01B0F">
        <w:rPr>
          <w:rFonts w:ascii="Yu Mincho" w:eastAsia="Yu Mincho" w:hAnsi="Yu Mincho" w:cs="Yu Mincho" w:hint="eastAsia"/>
          <w:b/>
          <w:sz w:val="16"/>
          <w:szCs w:val="18"/>
        </w:rPr>
        <w:t>鬼</w:t>
      </w:r>
      <w:r w:rsidRPr="00C01B0F">
        <w:rPr>
          <w:rFonts w:ascii="Yu Mincho" w:eastAsia="Yu Mincho" w:hAnsi="Yu Mincho" w:cs="Yu Mincho"/>
          <w:b/>
          <w:sz w:val="16"/>
          <w:szCs w:val="18"/>
        </w:rPr>
        <w:t xml:space="preserve">A -- </w:t>
      </w:r>
      <w:r w:rsidRPr="00C01B0F">
        <w:rPr>
          <w:rFonts w:ascii="宋体" w:eastAsia="宋体" w:hAnsi="宋体" w:cs="宋体" w:hint="eastAsia"/>
          <w:b/>
          <w:sz w:val="16"/>
          <w:szCs w:val="18"/>
        </w:rPr>
        <w:t>杨</w:t>
      </w:r>
      <w:r w:rsidRPr="00C01B0F">
        <w:rPr>
          <w:rFonts w:ascii="Yu Mincho" w:eastAsia="Yu Mincho" w:hAnsi="Yu Mincho" w:cs="Yu Mincho" w:hint="eastAsia"/>
          <w:b/>
          <w:sz w:val="16"/>
          <w:szCs w:val="18"/>
        </w:rPr>
        <w:t>雅逸</w:t>
      </w:r>
    </w:p>
    <w:p w14:paraId="01ACE78E" w14:textId="77777777" w:rsidR="00940B23" w:rsidRPr="00C01B0F" w:rsidRDefault="00940B23" w:rsidP="00C01B0F">
      <w:pPr>
        <w:jc w:val="center"/>
        <w:rPr>
          <w:rFonts w:ascii="Yu Mincho" w:eastAsia="Yu Mincho" w:hAnsi="Yu Mincho" w:cs="Yu Mincho"/>
          <w:b/>
          <w:sz w:val="16"/>
          <w:szCs w:val="18"/>
        </w:rPr>
      </w:pPr>
      <w:r w:rsidRPr="00C01B0F">
        <w:rPr>
          <w:rFonts w:ascii="Yu Mincho" w:eastAsia="Yu Mincho" w:hAnsi="Yu Mincho" w:cs="Yu Mincho" w:hint="eastAsia"/>
          <w:b/>
          <w:sz w:val="16"/>
          <w:szCs w:val="18"/>
        </w:rPr>
        <w:t>桃太郎</w:t>
      </w:r>
      <w:r w:rsidRPr="00C01B0F">
        <w:rPr>
          <w:rFonts w:ascii="Yu Mincho" w:eastAsia="Yu Mincho" w:hAnsi="Yu Mincho" w:cs="Yu Mincho"/>
          <w:b/>
          <w:sz w:val="16"/>
          <w:szCs w:val="18"/>
        </w:rPr>
        <w:t xml:space="preserve"> -- 廖昀昊</w:t>
      </w:r>
    </w:p>
    <w:p w14:paraId="613BDBCB" w14:textId="77777777" w:rsidR="00940B23" w:rsidRPr="00C01B0F" w:rsidRDefault="00940B23" w:rsidP="00C01B0F">
      <w:pPr>
        <w:jc w:val="center"/>
        <w:rPr>
          <w:rFonts w:ascii="Yu Mincho" w:eastAsia="Yu Mincho" w:hAnsi="Yu Mincho" w:cs="Yu Mincho"/>
          <w:b/>
          <w:sz w:val="16"/>
          <w:szCs w:val="18"/>
        </w:rPr>
      </w:pPr>
      <w:r w:rsidRPr="00C01B0F">
        <w:rPr>
          <w:rFonts w:ascii="Yu Mincho" w:eastAsia="Yu Mincho" w:hAnsi="Yu Mincho" w:cs="Yu Mincho" w:hint="eastAsia"/>
          <w:b/>
          <w:sz w:val="16"/>
          <w:szCs w:val="18"/>
        </w:rPr>
        <w:t>玉藻前</w:t>
      </w:r>
      <w:r w:rsidRPr="00C01B0F">
        <w:rPr>
          <w:rFonts w:ascii="Yu Mincho" w:eastAsia="Yu Mincho" w:hAnsi="Yu Mincho" w:cs="Yu Mincho"/>
          <w:b/>
          <w:sz w:val="16"/>
          <w:szCs w:val="18"/>
        </w:rPr>
        <w:t xml:space="preserve"> -- 樊小楚</w:t>
      </w:r>
    </w:p>
    <w:p w14:paraId="506BF734" w14:textId="77777777" w:rsidR="00940B23" w:rsidRPr="00C01B0F" w:rsidRDefault="00940B23" w:rsidP="00C01B0F">
      <w:pPr>
        <w:jc w:val="center"/>
        <w:rPr>
          <w:rFonts w:ascii="Yu Mincho" w:eastAsia="Yu Mincho" w:hAnsi="Yu Mincho" w:cs="Yu Mincho"/>
          <w:b/>
          <w:sz w:val="16"/>
          <w:szCs w:val="18"/>
        </w:rPr>
      </w:pPr>
      <w:r w:rsidRPr="00C01B0F">
        <w:rPr>
          <w:rFonts w:ascii="Yu Mincho" w:eastAsia="Yu Mincho" w:hAnsi="Yu Mincho" w:cs="Yu Mincho" w:hint="eastAsia"/>
          <w:b/>
          <w:sz w:val="16"/>
          <w:szCs w:val="18"/>
        </w:rPr>
        <w:t>大和</w:t>
      </w:r>
      <w:r w:rsidRPr="00C01B0F">
        <w:rPr>
          <w:rFonts w:ascii="Yu Mincho" w:eastAsia="Yu Mincho" w:hAnsi="Yu Mincho" w:cs="Yu Mincho"/>
          <w:b/>
          <w:sz w:val="16"/>
          <w:szCs w:val="18"/>
        </w:rPr>
        <w:t xml:space="preserve"> -- </w:t>
      </w:r>
      <w:r w:rsidRPr="00C01B0F">
        <w:rPr>
          <w:rFonts w:ascii="宋体" w:eastAsia="宋体" w:hAnsi="宋体" w:cs="宋体" w:hint="eastAsia"/>
          <w:b/>
          <w:sz w:val="16"/>
          <w:szCs w:val="18"/>
        </w:rPr>
        <w:t>马乐</w:t>
      </w:r>
    </w:p>
    <w:p w14:paraId="58F76B6B" w14:textId="77777777" w:rsidR="00432B07" w:rsidRPr="007751BD" w:rsidRDefault="00940B23" w:rsidP="007751BD">
      <w:pPr>
        <w:jc w:val="center"/>
        <w:rPr>
          <w:rFonts w:ascii="Microsoft YaHei UI" w:eastAsia="Yu Mincho" w:hAnsi="Microsoft YaHei UI"/>
          <w:b/>
          <w:sz w:val="22"/>
          <w:szCs w:val="18"/>
        </w:rPr>
      </w:pPr>
      <w:r w:rsidRPr="00C01B0F">
        <w:rPr>
          <w:rFonts w:ascii="Yu Mincho" w:eastAsia="Yu Mincho" w:hAnsi="Yu Mincho" w:cs="Yu Mincho" w:hint="eastAsia"/>
          <w:b/>
          <w:sz w:val="16"/>
          <w:szCs w:val="18"/>
        </w:rPr>
        <w:t>八咫烏</w:t>
      </w:r>
      <w:r w:rsidRPr="00C01B0F">
        <w:rPr>
          <w:rFonts w:ascii="Yu Mincho" w:eastAsia="Yu Mincho" w:hAnsi="Yu Mincho" w:cs="Yu Mincho"/>
          <w:b/>
          <w:sz w:val="16"/>
          <w:szCs w:val="18"/>
        </w:rPr>
        <w:t xml:space="preserve"> --</w:t>
      </w:r>
      <w:r w:rsidR="00BB142F">
        <w:rPr>
          <w:rFonts w:ascii="Microsoft YaHei UI" w:eastAsia="Yu Mincho" w:hAnsi="Microsoft YaHei UI" w:hint="eastAsia"/>
          <w:b/>
          <w:sz w:val="16"/>
          <w:szCs w:val="18"/>
        </w:rPr>
        <w:t>戴</w:t>
      </w:r>
      <w:r w:rsidR="00BB142F">
        <w:rPr>
          <w:rFonts w:ascii="宋体" w:eastAsia="宋体" w:hAnsi="宋体" w:cs="宋体"/>
          <w:b/>
          <w:sz w:val="16"/>
          <w:szCs w:val="18"/>
        </w:rPr>
        <w:t>阅顺</w:t>
      </w:r>
    </w:p>
    <w:p w14:paraId="26E0C66F"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皆さんは、船からおりて、岩の上を歩いて行きました。おにの城の大きな鉄の門の前まで来ました。</w:t>
      </w:r>
    </w:p>
    <w:p w14:paraId="18294CA5"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進め！勝利を取れ！！</w:t>
      </w:r>
    </w:p>
    <w:p w14:paraId="036E11E3"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皆：</w:t>
      </w:r>
      <w:r w:rsidR="000173F9" w:rsidRPr="00E168D9">
        <w:rPr>
          <w:rFonts w:ascii="Microsoft YaHei UI" w:eastAsia="Microsoft YaHei UI" w:hAnsi="Microsoft YaHei UI" w:hint="eastAsia"/>
          <w:sz w:val="18"/>
          <w:szCs w:val="18"/>
          <w:lang w:eastAsia="ja-JP"/>
        </w:rPr>
        <w:t>はっ！</w:t>
      </w:r>
    </w:p>
    <w:p w14:paraId="30B0F0EE"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おしろの中ではおにたちがお酒をのんだり、ごちそうを食べたり、歌を歌ったり、おどりをおどったり、おおさわぎをしていました。その時、桃太郎は城の中に飛び込みました。</w:t>
      </w:r>
    </w:p>
    <w:p w14:paraId="0F17AE89"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鬼A：</w:t>
      </w:r>
      <w:r w:rsidR="000173F9" w:rsidRPr="00E168D9">
        <w:rPr>
          <w:rFonts w:ascii="Microsoft YaHei UI" w:eastAsia="Microsoft YaHei UI" w:hAnsi="Microsoft YaHei UI"/>
          <w:sz w:val="18"/>
          <w:szCs w:val="18"/>
          <w:lang w:eastAsia="ja-JP"/>
        </w:rPr>
        <w:t>わ、助けてくれ、鬼がいる！</w:t>
      </w:r>
    </w:p>
    <w:p w14:paraId="1A8F699B"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鬼B：</w:t>
      </w:r>
      <w:r w:rsidR="000173F9" w:rsidRPr="00E168D9">
        <w:rPr>
          <w:rFonts w:ascii="Microsoft YaHei UI" w:eastAsia="Microsoft YaHei UI" w:hAnsi="Microsoft YaHei UI"/>
          <w:sz w:val="18"/>
          <w:szCs w:val="18"/>
          <w:lang w:eastAsia="ja-JP"/>
        </w:rPr>
        <w:t>な。。何、貴様！</w:t>
      </w:r>
    </w:p>
    <w:p w14:paraId="0AD31CC1"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鬼A：</w:t>
      </w:r>
      <w:r w:rsidR="000173F9" w:rsidRPr="00E168D9">
        <w:rPr>
          <w:rFonts w:ascii="Microsoft YaHei UI" w:eastAsia="Microsoft YaHei UI" w:hAnsi="Microsoft YaHei UI"/>
          <w:sz w:val="18"/>
          <w:szCs w:val="18"/>
          <w:lang w:eastAsia="ja-JP"/>
        </w:rPr>
        <w:t>貴様たちは何者なんだ！</w:t>
      </w:r>
    </w:p>
    <w:p w14:paraId="6002C97D"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鬼B：</w:t>
      </w:r>
      <w:r w:rsidR="000173F9" w:rsidRPr="00E168D9">
        <w:rPr>
          <w:rFonts w:ascii="Microsoft YaHei UI" w:eastAsia="Microsoft YaHei UI" w:hAnsi="Microsoft YaHei UI"/>
          <w:sz w:val="18"/>
          <w:szCs w:val="18"/>
          <w:lang w:eastAsia="ja-JP"/>
        </w:rPr>
        <w:t>てめえ、びっくりされた！</w:t>
      </w:r>
    </w:p>
    <w:p w14:paraId="65F8B525"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lastRenderedPageBreak/>
        <w:t>鬼A：</w:t>
      </w:r>
      <w:r w:rsidR="000173F9" w:rsidRPr="00E168D9">
        <w:rPr>
          <w:rFonts w:ascii="Microsoft YaHei UI" w:eastAsia="Microsoft YaHei UI" w:hAnsi="Microsoft YaHei UI"/>
          <w:sz w:val="18"/>
          <w:szCs w:val="18"/>
          <w:lang w:eastAsia="ja-JP"/>
        </w:rPr>
        <w:t>どうして飛んでくるの、ドアがしまっていないのに！</w:t>
      </w:r>
    </w:p>
    <w:p w14:paraId="114A4C7F"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ち、ただ人間に回ってる普通怨霊と高等怨霊が、貴様たちを殺すことは毎日の食事をするような簡単！さっさと消えろ！</w:t>
      </w:r>
    </w:p>
    <w:p w14:paraId="6A6567DF"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僕は桃太郎だ。日本からの桃太郎だ。僕なら、空手で牛を殺すこともできる、そういう程度の力のことがわかる？お前ら、覚悟しろう。</w:t>
      </w:r>
    </w:p>
    <w:p w14:paraId="4F4EB7A5"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鬼A：</w:t>
      </w:r>
      <w:r w:rsidR="000173F9" w:rsidRPr="00E168D9">
        <w:rPr>
          <w:rFonts w:ascii="Microsoft YaHei UI" w:eastAsia="Microsoft YaHei UI" w:hAnsi="Microsoft YaHei UI"/>
          <w:sz w:val="18"/>
          <w:szCs w:val="18"/>
          <w:lang w:eastAsia="ja-JP"/>
        </w:rPr>
        <w:t>ふざけんな！</w:t>
      </w:r>
    </w:p>
    <w:p w14:paraId="19E8026B"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鬼B：</w:t>
      </w:r>
      <w:r w:rsidR="000173F9" w:rsidRPr="00E168D9">
        <w:rPr>
          <w:rFonts w:ascii="Microsoft YaHei UI" w:eastAsia="Microsoft YaHei UI" w:hAnsi="Microsoft YaHei UI"/>
          <w:sz w:val="18"/>
          <w:szCs w:val="18"/>
          <w:lang w:eastAsia="ja-JP"/>
        </w:rPr>
        <w:t>あんな悪魔様なものから消えろて言われたら、人間の言葉なんで恐れるのをするわけないだろう！</w:t>
      </w:r>
    </w:p>
    <w:p w14:paraId="74B195AA"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大和：</w:t>
      </w:r>
      <w:r w:rsidR="000173F9" w:rsidRPr="00E168D9">
        <w:rPr>
          <w:rFonts w:ascii="Microsoft YaHei UI" w:eastAsia="Microsoft YaHei UI" w:hAnsi="Microsoft YaHei UI" w:hint="eastAsia"/>
          <w:sz w:val="18"/>
          <w:szCs w:val="18"/>
          <w:lang w:eastAsia="ja-JP"/>
        </w:rPr>
        <w:t>さって、宴会が始まりだ。鬼たちよ、俺の剣道を拝見しながら、死んでくれ！はっ！大和剣！</w:t>
      </w:r>
    </w:p>
    <w:p w14:paraId="5BC78FF2"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軒轅陵墓。冥府より尽きることなく。帰し帰すは黄泉の国。まろびくだりて伊賦夜坂。八雷神、出でませ！</w:t>
      </w:r>
    </w:p>
    <w:p w14:paraId="11EA140E"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俺なら攻撃の発動は瞬発だから、いうべきことがない！音バースト！</w:t>
      </w:r>
    </w:p>
    <w:p w14:paraId="5C100818" w14:textId="77777777" w:rsidR="000173F9" w:rsidRDefault="000173F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sz w:val="18"/>
          <w:szCs w:val="18"/>
          <w:lang w:eastAsia="ja-JP"/>
        </w:rPr>
        <w:t>鬼：ああああああああああああ、神三人の攻撃が、ごめんなさい、村人から奪った宝物は全て返しますから。もう悪い事やしないんだ。</w:t>
      </w:r>
    </w:p>
    <w:p w14:paraId="6E136498" w14:textId="77777777" w:rsidR="000069C4" w:rsidRDefault="000069C4" w:rsidP="000069C4">
      <w:pPr>
        <w:spacing w:line="360" w:lineRule="auto"/>
        <w:jc w:val="center"/>
        <w:rPr>
          <w:rFonts w:ascii="Microsoft YaHei UI" w:eastAsia="Microsoft YaHei UI" w:hAnsi="Microsoft YaHei UI"/>
          <w:b/>
          <w:sz w:val="22"/>
          <w:szCs w:val="18"/>
          <w:lang w:eastAsia="ja-JP"/>
        </w:rPr>
      </w:pPr>
      <w:r>
        <w:rPr>
          <w:rFonts w:ascii="Microsoft YaHei UI" w:eastAsia="Microsoft YaHei UI" w:hAnsi="Microsoft YaHei UI" w:hint="eastAsia"/>
          <w:b/>
          <w:sz w:val="22"/>
          <w:szCs w:val="18"/>
          <w:lang w:eastAsia="ja-JP"/>
        </w:rPr>
        <w:t>[</w:t>
      </w:r>
      <w:r>
        <w:rPr>
          <w:rFonts w:ascii="Microsoft YaHei UI" w:eastAsia="Microsoft YaHei UI" w:hAnsi="Microsoft YaHei UI"/>
          <w:b/>
          <w:sz w:val="22"/>
          <w:szCs w:val="18"/>
          <w:lang w:eastAsia="ja-JP"/>
        </w:rPr>
        <w:t xml:space="preserve"> </w:t>
      </w:r>
      <w:r>
        <w:rPr>
          <w:rFonts w:ascii="Microsoft YaHei UI" w:eastAsia="Microsoft YaHei UI" w:hAnsi="Microsoft YaHei UI" w:hint="eastAsia"/>
          <w:b/>
          <w:sz w:val="22"/>
          <w:szCs w:val="18"/>
          <w:lang w:eastAsia="ja-JP"/>
        </w:rPr>
        <w:t>第八</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14:paraId="7907204A" w14:textId="77777777" w:rsidR="000069C4" w:rsidRPr="00C01B0F" w:rsidRDefault="000069C4"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ナレーション</w:t>
      </w:r>
      <w:r w:rsidRPr="00C01B0F">
        <w:rPr>
          <w:rFonts w:ascii="Yu Mincho" w:eastAsia="Yu Mincho" w:hAnsi="Yu Mincho" w:cs="Yu Mincho"/>
          <w:b/>
          <w:sz w:val="16"/>
          <w:szCs w:val="18"/>
          <w:lang w:eastAsia="ja-JP"/>
        </w:rPr>
        <w:t xml:space="preserve">B -- </w:t>
      </w:r>
      <w:r w:rsidRPr="00C01B0F">
        <w:rPr>
          <w:rFonts w:ascii="宋体" w:eastAsia="宋体" w:hAnsi="宋体" w:cs="宋体" w:hint="eastAsia"/>
          <w:b/>
          <w:sz w:val="16"/>
          <w:szCs w:val="18"/>
          <w:lang w:eastAsia="ja-JP"/>
        </w:rPr>
        <w:t>陈</w:t>
      </w:r>
      <w:r w:rsidRPr="00C01B0F">
        <w:rPr>
          <w:rFonts w:ascii="Yu Mincho" w:eastAsia="Yu Mincho" w:hAnsi="Yu Mincho" w:cs="Yu Mincho" w:hint="eastAsia"/>
          <w:b/>
          <w:sz w:val="16"/>
          <w:szCs w:val="18"/>
          <w:lang w:eastAsia="ja-JP"/>
        </w:rPr>
        <w:t>霖杰</w:t>
      </w:r>
    </w:p>
    <w:p w14:paraId="216EA781" w14:textId="77777777" w:rsidR="000069C4" w:rsidRPr="00C01B0F" w:rsidRDefault="000069C4"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鬼リーダ</w:t>
      </w:r>
      <w:r w:rsidRPr="00C01B0F">
        <w:rPr>
          <w:rFonts w:ascii="Yu Mincho" w:eastAsia="Yu Mincho" w:hAnsi="Yu Mincho" w:cs="Yu Mincho"/>
          <w:b/>
          <w:sz w:val="16"/>
          <w:szCs w:val="18"/>
          <w:lang w:eastAsia="ja-JP"/>
        </w:rPr>
        <w:t xml:space="preserve"> -- </w:t>
      </w:r>
      <w:r w:rsidRPr="00C01B0F">
        <w:rPr>
          <w:rFonts w:ascii="宋体" w:eastAsia="宋体" w:hAnsi="宋体" w:cs="宋体" w:hint="eastAsia"/>
          <w:b/>
          <w:sz w:val="16"/>
          <w:szCs w:val="18"/>
          <w:lang w:eastAsia="ja-JP"/>
        </w:rPr>
        <w:t>张</w:t>
      </w:r>
      <w:r w:rsidRPr="00C01B0F">
        <w:rPr>
          <w:rFonts w:ascii="Yu Mincho" w:eastAsia="Yu Mincho" w:hAnsi="Yu Mincho" w:cs="Yu Mincho" w:hint="eastAsia"/>
          <w:b/>
          <w:sz w:val="16"/>
          <w:szCs w:val="18"/>
          <w:lang w:eastAsia="ja-JP"/>
        </w:rPr>
        <w:t>昀能</w:t>
      </w:r>
    </w:p>
    <w:p w14:paraId="2D1CB3A4" w14:textId="77777777" w:rsidR="000069C4" w:rsidRPr="00C01B0F" w:rsidRDefault="000069C4"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鬼</w:t>
      </w:r>
      <w:r w:rsidRPr="00C01B0F">
        <w:rPr>
          <w:rFonts w:ascii="Yu Mincho" w:eastAsia="Yu Mincho" w:hAnsi="Yu Mincho" w:cs="Yu Mincho"/>
          <w:b/>
          <w:sz w:val="16"/>
          <w:szCs w:val="18"/>
          <w:lang w:eastAsia="ja-JP"/>
        </w:rPr>
        <w:t xml:space="preserve">A -- </w:t>
      </w:r>
      <w:r w:rsidRPr="00C01B0F">
        <w:rPr>
          <w:rFonts w:ascii="宋体" w:eastAsia="宋体" w:hAnsi="宋体" w:cs="宋体" w:hint="eastAsia"/>
          <w:b/>
          <w:sz w:val="16"/>
          <w:szCs w:val="18"/>
          <w:lang w:eastAsia="ja-JP"/>
        </w:rPr>
        <w:t>杨</w:t>
      </w:r>
      <w:r w:rsidRPr="00C01B0F">
        <w:rPr>
          <w:rFonts w:ascii="Yu Mincho" w:eastAsia="Yu Mincho" w:hAnsi="Yu Mincho" w:cs="Yu Mincho" w:hint="eastAsia"/>
          <w:b/>
          <w:sz w:val="16"/>
          <w:szCs w:val="18"/>
          <w:lang w:eastAsia="ja-JP"/>
        </w:rPr>
        <w:t>雅逸</w:t>
      </w:r>
    </w:p>
    <w:p w14:paraId="412461C3" w14:textId="77777777" w:rsidR="000069C4" w:rsidRPr="00C01B0F" w:rsidRDefault="000069C4"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桃太郎</w:t>
      </w:r>
      <w:r w:rsidRPr="00C01B0F">
        <w:rPr>
          <w:rFonts w:ascii="Yu Mincho" w:eastAsia="Yu Mincho" w:hAnsi="Yu Mincho" w:cs="Yu Mincho"/>
          <w:b/>
          <w:sz w:val="16"/>
          <w:szCs w:val="18"/>
          <w:lang w:eastAsia="ja-JP"/>
        </w:rPr>
        <w:t xml:space="preserve"> -- 廖昀昊</w:t>
      </w:r>
    </w:p>
    <w:p w14:paraId="2BC73EBF" w14:textId="77777777" w:rsidR="000069C4" w:rsidRPr="00C01B0F" w:rsidRDefault="000069C4"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玉藻前</w:t>
      </w:r>
      <w:r w:rsidRPr="00C01B0F">
        <w:rPr>
          <w:rFonts w:ascii="Yu Mincho" w:eastAsia="Yu Mincho" w:hAnsi="Yu Mincho" w:cs="Yu Mincho"/>
          <w:b/>
          <w:sz w:val="16"/>
          <w:szCs w:val="18"/>
          <w:lang w:eastAsia="ja-JP"/>
        </w:rPr>
        <w:t xml:space="preserve"> -- 樊小楚</w:t>
      </w:r>
    </w:p>
    <w:p w14:paraId="15BEF51D" w14:textId="77777777" w:rsidR="000069C4" w:rsidRPr="00C01B0F" w:rsidRDefault="000069C4"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大和</w:t>
      </w:r>
      <w:r w:rsidRPr="00C01B0F">
        <w:rPr>
          <w:rFonts w:ascii="Yu Mincho" w:eastAsia="Yu Mincho" w:hAnsi="Yu Mincho" w:cs="Yu Mincho"/>
          <w:b/>
          <w:sz w:val="16"/>
          <w:szCs w:val="18"/>
          <w:lang w:eastAsia="ja-JP"/>
        </w:rPr>
        <w:t xml:space="preserve"> -- </w:t>
      </w:r>
      <w:r w:rsidRPr="00C01B0F">
        <w:rPr>
          <w:rFonts w:ascii="宋体" w:eastAsia="宋体" w:hAnsi="宋体" w:cs="宋体" w:hint="eastAsia"/>
          <w:b/>
          <w:sz w:val="16"/>
          <w:szCs w:val="18"/>
          <w:lang w:eastAsia="ja-JP"/>
        </w:rPr>
        <w:t>马乐</w:t>
      </w:r>
    </w:p>
    <w:p w14:paraId="59CE1733" w14:textId="77777777" w:rsidR="003F139E" w:rsidRPr="00760610" w:rsidRDefault="000069C4" w:rsidP="00760610">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八咫烏</w:t>
      </w:r>
      <w:r w:rsidRPr="00C01B0F">
        <w:rPr>
          <w:rFonts w:ascii="Yu Mincho" w:eastAsia="Yu Mincho" w:hAnsi="Yu Mincho" w:cs="Yu Mincho"/>
          <w:b/>
          <w:sz w:val="16"/>
          <w:szCs w:val="18"/>
          <w:lang w:eastAsia="ja-JP"/>
        </w:rPr>
        <w:t xml:space="preserve"> --</w:t>
      </w:r>
      <w:r w:rsidR="00BB142F">
        <w:rPr>
          <w:rFonts w:ascii="Microsoft YaHei UI" w:eastAsia="Yu Mincho" w:hAnsi="Microsoft YaHei UI" w:hint="eastAsia"/>
          <w:b/>
          <w:sz w:val="16"/>
          <w:szCs w:val="18"/>
          <w:lang w:eastAsia="ja-JP"/>
        </w:rPr>
        <w:t>戴</w:t>
      </w:r>
      <w:r w:rsidR="00BB142F">
        <w:rPr>
          <w:rFonts w:ascii="宋体" w:eastAsia="宋体" w:hAnsi="宋体" w:cs="宋体"/>
          <w:b/>
          <w:sz w:val="16"/>
          <w:szCs w:val="18"/>
          <w:lang w:eastAsia="ja-JP"/>
        </w:rPr>
        <w:t>阅顺</w:t>
      </w:r>
    </w:p>
    <w:p w14:paraId="525CEC2C"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この時、鬼リーダがしろの外から帰ってきた。お城の中の惨状を見ていながら、大きい声で叫ぶこと。</w:t>
      </w:r>
    </w:p>
    <w:p w14:paraId="51DD3C5C"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鬼リーダ：</w:t>
      </w:r>
      <w:r w:rsidR="000173F9" w:rsidRPr="00E168D9">
        <w:rPr>
          <w:rFonts w:ascii="Microsoft YaHei UI" w:eastAsia="Microsoft YaHei UI" w:hAnsi="Microsoft YaHei UI" w:hint="eastAsia"/>
          <w:sz w:val="18"/>
          <w:szCs w:val="18"/>
          <w:lang w:eastAsia="ja-JP"/>
        </w:rPr>
        <w:t>ちくしょう、お前ら、なぜ動揺されたんだ。進め！進め！動揺するな！</w:t>
      </w:r>
    </w:p>
    <w:p w14:paraId="2F61703C"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鬼リーダ：</w:t>
      </w:r>
      <w:r w:rsidR="000173F9" w:rsidRPr="00E168D9">
        <w:rPr>
          <w:rFonts w:ascii="Microsoft YaHei UI" w:eastAsia="Microsoft YaHei UI" w:hAnsi="Microsoft YaHei UI" w:hint="eastAsia"/>
          <w:sz w:val="18"/>
          <w:szCs w:val="18"/>
          <w:lang w:eastAsia="ja-JP"/>
        </w:rPr>
        <w:t>お前ら！戦え！動揺するな！敵はただ４人です。戦え！戦え！！撤退するな！！撤退するな！</w:t>
      </w:r>
    </w:p>
    <w:p w14:paraId="481B8D55"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鬼リーダ：</w:t>
      </w:r>
      <w:r w:rsidR="000173F9" w:rsidRPr="00E168D9">
        <w:rPr>
          <w:rFonts w:ascii="Microsoft YaHei UI" w:eastAsia="Microsoft YaHei UI" w:hAnsi="Microsoft YaHei UI" w:hint="eastAsia"/>
          <w:sz w:val="18"/>
          <w:szCs w:val="18"/>
          <w:lang w:eastAsia="ja-JP"/>
        </w:rPr>
        <w:t>ち、お前ら全ては雑魚だ、使えるやつ一つもない。ちくしょう。ならば、お前と一緒に殲滅してあげましょう。覚悟しろ！</w:t>
      </w:r>
    </w:p>
    <w:p w14:paraId="6409C00E"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鬼リーダ：</w:t>
      </w:r>
      <w:r w:rsidR="000173F9" w:rsidRPr="00E168D9">
        <w:rPr>
          <w:rFonts w:ascii="Microsoft YaHei UI" w:eastAsia="Microsoft YaHei UI" w:hAnsi="Microsoft YaHei UI" w:hint="eastAsia"/>
          <w:sz w:val="18"/>
          <w:szCs w:val="18"/>
          <w:lang w:eastAsia="ja-JP"/>
        </w:rPr>
        <w:t>鬼クラス絶技、闇振動波、これこそ鬼間の中にただ一人しかできないぜつぎだ、命中されれば、生き物や死ぬ物やの精気でさえあれば、全部俺に奪われてくる、死ぬ時で全身究極な痛さを受けらなければならないんだ、さあ、ごゆっくり試食してください。</w:t>
      </w:r>
    </w:p>
    <w:p w14:paraId="6519D28B"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おい、貴様、この芸俺もできるよ、あんたは一人じゃないんだよ！</w:t>
      </w:r>
    </w:p>
    <w:p w14:paraId="2AAF0932"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瞬間に、一本言葉で描写できない漆黒なエネルギー振動波が鬼たちに衝撃していく、</w:t>
      </w:r>
      <w:r w:rsidR="000173F9" w:rsidRPr="00E168D9">
        <w:rPr>
          <w:rFonts w:ascii="Microsoft YaHei UI" w:eastAsia="Microsoft YaHei UI" w:hAnsi="Microsoft YaHei UI"/>
          <w:sz w:val="18"/>
          <w:szCs w:val="18"/>
          <w:lang w:eastAsia="ja-JP"/>
        </w:rPr>
        <w:lastRenderedPageBreak/>
        <w:t>須臾の中に鬼たちがさしもないでなくなった、空間に残っているのがただあるようでもありないようでもある鬼たちの凄惨的な叫び声。</w:t>
      </w:r>
    </w:p>
    <w:p w14:paraId="18008FD2"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鬼リーダ：</w:t>
      </w:r>
      <w:r w:rsidR="000173F9" w:rsidRPr="00E168D9">
        <w:rPr>
          <w:rFonts w:ascii="Microsoft YaHei UI" w:eastAsia="Microsoft YaHei UI" w:hAnsi="Microsoft YaHei UI" w:hint="eastAsia"/>
          <w:sz w:val="18"/>
          <w:szCs w:val="18"/>
          <w:lang w:eastAsia="ja-JP"/>
        </w:rPr>
        <w:t>ち、雑魚は雑魚だった、利用の価値ではなかった、お前らも同じだ。チームリーダ様なやつはあなたでしょう、桃太郎。じゃ、君の血から飲むよ。</w:t>
      </w:r>
    </w:p>
    <w:p w14:paraId="689A17CB"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鬼リーダ：</w:t>
      </w:r>
      <w:r w:rsidR="000173F9" w:rsidRPr="00E168D9">
        <w:rPr>
          <w:rFonts w:ascii="Microsoft YaHei UI" w:eastAsia="Microsoft YaHei UI" w:hAnsi="Microsoft YaHei UI" w:hint="eastAsia"/>
          <w:sz w:val="18"/>
          <w:szCs w:val="18"/>
          <w:lang w:eastAsia="ja-JP"/>
        </w:rPr>
        <w:t>ち、少し神の力を感じてるね、やはり貴様は普通な人間ではない、じゃこれはどうだ？！闇、振動波！！！</w:t>
      </w:r>
    </w:p>
    <w:p w14:paraId="7A8FC2E6"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鬼リーダ：</w:t>
      </w:r>
      <w:r w:rsidR="000173F9" w:rsidRPr="00E168D9">
        <w:rPr>
          <w:rFonts w:ascii="Microsoft YaHei UI" w:eastAsia="Microsoft YaHei UI" w:hAnsi="Microsoft YaHei UI" w:hint="eastAsia"/>
          <w:sz w:val="18"/>
          <w:szCs w:val="18"/>
          <w:lang w:eastAsia="ja-JP"/>
        </w:rPr>
        <w:t>生き物は生き物だ、殺されるなら死ぬ！お前もう同じだ、だ。。。。え？</w:t>
      </w:r>
    </w:p>
    <w:p w14:paraId="7834F0EE"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あ。。。ここはどこだ、そうだ、俺は弓矢で殺されたんだ、本能寺、え、ここはどこだ。。</w:t>
      </w:r>
    </w:p>
    <w:p w14:paraId="220BD293"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しかし、桃太郎の武芸程度は高すぎ、鬼リーダはすぐたおされたんだ。</w:t>
      </w:r>
    </w:p>
    <w:p w14:paraId="3A9A0B79"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え、俺はもう生きている？闇振動波のに、でも、体が変じゃないなら、覚悟してくれ！</w:t>
      </w:r>
    </w:p>
    <w:p w14:paraId="42B6F208"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鬼リーダ：</w:t>
      </w:r>
      <w:r w:rsidR="000173F9" w:rsidRPr="00E168D9">
        <w:rPr>
          <w:rFonts w:ascii="Microsoft YaHei UI" w:eastAsia="Microsoft YaHei UI" w:hAnsi="Microsoft YaHei UI" w:hint="eastAsia"/>
          <w:sz w:val="18"/>
          <w:szCs w:val="18"/>
          <w:lang w:eastAsia="ja-JP"/>
        </w:rPr>
        <w:t>お前な、本堂に何もわからないんですね、この世界のことついて、ね、君がこの世界、何が変な様子をかんじているんかい？</w:t>
      </w:r>
    </w:p>
    <w:p w14:paraId="7F6FE4E9"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な。。どうして君がわかる、貴様いったい何者だ、貴様一体何がわかっているんだ？さっさといえ！</w:t>
      </w:r>
    </w:p>
    <w:p w14:paraId="02ADADD8"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しかし、その時、鬼リーダはもう、なくなってしまった。</w:t>
      </w:r>
    </w:p>
    <w:p w14:paraId="5BF2D9DC"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え、死んだ、俺の攻撃なら死ぬことには。。。あ。。</w:t>
      </w:r>
    </w:p>
    <w:p w14:paraId="0E9CB514"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その後、桃太郎たちはすぐ村人の通ろに帰りました。</w:t>
      </w:r>
    </w:p>
    <w:p w14:paraId="2CDB76D1"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じゃ、討伐が終了、帰ろうか！</w:t>
      </w:r>
    </w:p>
    <w:p w14:paraId="7A69EC64" w14:textId="77777777" w:rsidR="00BB4FEB"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勝利を手に入れた桃太郎たちは、とても興奮にしていた。</w:t>
      </w:r>
    </w:p>
    <w:p w14:paraId="4C9EA892" w14:textId="77777777" w:rsidR="009E68B6" w:rsidRDefault="009E68B6" w:rsidP="00DA7643">
      <w:pPr>
        <w:spacing w:line="360" w:lineRule="auto"/>
        <w:rPr>
          <w:rFonts w:ascii="Microsoft YaHei UI" w:eastAsia="Yu Mincho" w:hAnsi="Microsoft YaHei UI"/>
          <w:sz w:val="18"/>
          <w:szCs w:val="18"/>
          <w:lang w:eastAsia="ja-JP"/>
        </w:rPr>
      </w:pPr>
    </w:p>
    <w:p w14:paraId="7DB5C6C5" w14:textId="77777777" w:rsidR="009E68B6" w:rsidRDefault="009E68B6" w:rsidP="00DA7643">
      <w:pPr>
        <w:spacing w:line="360" w:lineRule="auto"/>
        <w:rPr>
          <w:rFonts w:ascii="Microsoft YaHei UI" w:eastAsia="Yu Mincho" w:hAnsi="Microsoft YaHei UI"/>
          <w:sz w:val="18"/>
          <w:szCs w:val="18"/>
          <w:lang w:eastAsia="ja-JP"/>
        </w:rPr>
      </w:pPr>
    </w:p>
    <w:p w14:paraId="41977CAF" w14:textId="77777777" w:rsidR="009E68B6" w:rsidRDefault="009E68B6" w:rsidP="00DA7643">
      <w:pPr>
        <w:spacing w:line="360" w:lineRule="auto"/>
        <w:rPr>
          <w:rFonts w:ascii="Microsoft YaHei UI" w:eastAsia="Yu Mincho" w:hAnsi="Microsoft YaHei UI"/>
          <w:sz w:val="18"/>
          <w:szCs w:val="18"/>
          <w:lang w:eastAsia="ja-JP"/>
        </w:rPr>
      </w:pPr>
    </w:p>
    <w:p w14:paraId="6B972EFF" w14:textId="77777777" w:rsidR="009E68B6" w:rsidRDefault="009E68B6" w:rsidP="00DA7643">
      <w:pPr>
        <w:spacing w:line="360" w:lineRule="auto"/>
        <w:rPr>
          <w:rFonts w:ascii="Microsoft YaHei UI" w:eastAsia="Yu Mincho" w:hAnsi="Microsoft YaHei UI"/>
          <w:sz w:val="18"/>
          <w:szCs w:val="18"/>
          <w:lang w:eastAsia="ja-JP"/>
        </w:rPr>
      </w:pPr>
    </w:p>
    <w:p w14:paraId="21F2DC48" w14:textId="77777777" w:rsidR="009E68B6" w:rsidRDefault="009E68B6" w:rsidP="00DA7643">
      <w:pPr>
        <w:spacing w:line="360" w:lineRule="auto"/>
        <w:rPr>
          <w:rFonts w:ascii="Microsoft YaHei UI" w:eastAsia="Yu Mincho" w:hAnsi="Microsoft YaHei UI"/>
          <w:sz w:val="18"/>
          <w:szCs w:val="18"/>
          <w:lang w:eastAsia="ja-JP"/>
        </w:rPr>
      </w:pPr>
    </w:p>
    <w:p w14:paraId="7CF98281" w14:textId="77777777" w:rsidR="009E68B6" w:rsidRDefault="009E68B6" w:rsidP="00DA7643">
      <w:pPr>
        <w:spacing w:line="360" w:lineRule="auto"/>
        <w:rPr>
          <w:rFonts w:ascii="Microsoft YaHei UI" w:eastAsia="Yu Mincho" w:hAnsi="Microsoft YaHei UI"/>
          <w:sz w:val="18"/>
          <w:szCs w:val="18"/>
          <w:lang w:eastAsia="ja-JP"/>
        </w:rPr>
      </w:pPr>
    </w:p>
    <w:p w14:paraId="0B109297" w14:textId="77777777" w:rsidR="009E68B6" w:rsidRDefault="009E68B6" w:rsidP="00DA7643">
      <w:pPr>
        <w:spacing w:line="360" w:lineRule="auto"/>
        <w:rPr>
          <w:rFonts w:ascii="Microsoft YaHei UI" w:eastAsia="Yu Mincho" w:hAnsi="Microsoft YaHei UI"/>
          <w:sz w:val="18"/>
          <w:szCs w:val="18"/>
          <w:lang w:eastAsia="ja-JP"/>
        </w:rPr>
      </w:pPr>
    </w:p>
    <w:p w14:paraId="15D46AEC" w14:textId="77777777" w:rsidR="009E68B6" w:rsidRDefault="009E68B6" w:rsidP="00DA7643">
      <w:pPr>
        <w:spacing w:line="360" w:lineRule="auto"/>
        <w:rPr>
          <w:rFonts w:ascii="Microsoft YaHei UI" w:eastAsia="Yu Mincho" w:hAnsi="Microsoft YaHei UI"/>
          <w:sz w:val="18"/>
          <w:szCs w:val="18"/>
          <w:lang w:eastAsia="ja-JP"/>
        </w:rPr>
      </w:pPr>
    </w:p>
    <w:p w14:paraId="11169ED4" w14:textId="77777777" w:rsidR="009E68B6" w:rsidRDefault="009E68B6" w:rsidP="00DA7643">
      <w:pPr>
        <w:spacing w:line="360" w:lineRule="auto"/>
        <w:rPr>
          <w:rFonts w:ascii="Microsoft YaHei UI" w:eastAsia="Yu Mincho" w:hAnsi="Microsoft YaHei UI"/>
          <w:sz w:val="18"/>
          <w:szCs w:val="18"/>
          <w:lang w:eastAsia="ja-JP"/>
        </w:rPr>
      </w:pPr>
    </w:p>
    <w:p w14:paraId="2BD7DC3F" w14:textId="77777777" w:rsidR="009E68B6" w:rsidRDefault="009E68B6" w:rsidP="00DA7643">
      <w:pPr>
        <w:spacing w:line="360" w:lineRule="auto"/>
        <w:rPr>
          <w:rFonts w:ascii="Microsoft YaHei UI" w:eastAsia="Yu Mincho" w:hAnsi="Microsoft YaHei UI"/>
          <w:sz w:val="18"/>
          <w:szCs w:val="18"/>
          <w:lang w:eastAsia="ja-JP"/>
        </w:rPr>
      </w:pPr>
    </w:p>
    <w:p w14:paraId="13291D54" w14:textId="77777777" w:rsidR="009E68B6" w:rsidRDefault="009E68B6" w:rsidP="00DA7643">
      <w:pPr>
        <w:spacing w:line="360" w:lineRule="auto"/>
        <w:rPr>
          <w:rFonts w:ascii="Microsoft YaHei UI" w:eastAsia="Yu Mincho" w:hAnsi="Microsoft YaHei UI"/>
          <w:sz w:val="18"/>
          <w:szCs w:val="18"/>
          <w:lang w:eastAsia="ja-JP"/>
        </w:rPr>
      </w:pPr>
    </w:p>
    <w:p w14:paraId="2B56DB16" w14:textId="77777777" w:rsidR="009E68B6" w:rsidRDefault="009E68B6" w:rsidP="00DA7643">
      <w:pPr>
        <w:spacing w:line="360" w:lineRule="auto"/>
        <w:rPr>
          <w:rFonts w:ascii="Microsoft YaHei UI" w:eastAsia="Yu Mincho" w:hAnsi="Microsoft YaHei UI"/>
          <w:sz w:val="18"/>
          <w:szCs w:val="18"/>
          <w:lang w:eastAsia="ja-JP"/>
        </w:rPr>
      </w:pPr>
    </w:p>
    <w:p w14:paraId="3E1F9DFB" w14:textId="77777777" w:rsidR="009E68B6" w:rsidRDefault="009E68B6" w:rsidP="00DA7643">
      <w:pPr>
        <w:spacing w:line="360" w:lineRule="auto"/>
        <w:rPr>
          <w:rFonts w:ascii="Microsoft YaHei UI" w:eastAsia="Yu Mincho" w:hAnsi="Microsoft YaHei UI"/>
          <w:sz w:val="18"/>
          <w:szCs w:val="18"/>
          <w:lang w:eastAsia="ja-JP"/>
        </w:rPr>
      </w:pPr>
    </w:p>
    <w:p w14:paraId="5DFC687E" w14:textId="77777777" w:rsidR="009E68B6" w:rsidRDefault="009E68B6" w:rsidP="00DA7643">
      <w:pPr>
        <w:spacing w:line="360" w:lineRule="auto"/>
        <w:rPr>
          <w:rFonts w:ascii="Microsoft YaHei UI" w:eastAsia="Yu Mincho" w:hAnsi="Microsoft YaHei UI"/>
          <w:sz w:val="18"/>
          <w:szCs w:val="18"/>
          <w:lang w:eastAsia="ja-JP"/>
        </w:rPr>
      </w:pPr>
    </w:p>
    <w:p w14:paraId="3741A076" w14:textId="77777777" w:rsidR="009E68B6" w:rsidRDefault="009E68B6" w:rsidP="00DA7643">
      <w:pPr>
        <w:spacing w:line="360" w:lineRule="auto"/>
        <w:rPr>
          <w:rFonts w:ascii="Microsoft YaHei UI" w:eastAsia="Yu Mincho" w:hAnsi="Microsoft YaHei UI"/>
          <w:sz w:val="18"/>
          <w:szCs w:val="18"/>
          <w:lang w:eastAsia="ja-JP"/>
        </w:rPr>
      </w:pPr>
    </w:p>
    <w:p w14:paraId="6BB59DEA" w14:textId="77777777" w:rsidR="009E68B6" w:rsidRDefault="009E68B6" w:rsidP="00DA7643">
      <w:pPr>
        <w:spacing w:line="360" w:lineRule="auto"/>
        <w:rPr>
          <w:rFonts w:ascii="Microsoft YaHei UI" w:eastAsia="Yu Mincho" w:hAnsi="Microsoft YaHei UI"/>
          <w:sz w:val="18"/>
          <w:szCs w:val="18"/>
          <w:lang w:eastAsia="ja-JP"/>
        </w:rPr>
      </w:pPr>
    </w:p>
    <w:p w14:paraId="31780C0D" w14:textId="77777777" w:rsidR="009E68B6" w:rsidRDefault="009E68B6" w:rsidP="00DA7643">
      <w:pPr>
        <w:spacing w:line="360" w:lineRule="auto"/>
        <w:rPr>
          <w:rFonts w:ascii="Microsoft YaHei UI" w:eastAsia="Yu Mincho" w:hAnsi="Microsoft YaHei UI"/>
          <w:sz w:val="18"/>
          <w:szCs w:val="18"/>
          <w:lang w:eastAsia="ja-JP"/>
        </w:rPr>
      </w:pPr>
    </w:p>
    <w:p w14:paraId="657313E1" w14:textId="77777777" w:rsidR="009E68B6" w:rsidRDefault="009E68B6" w:rsidP="00DA7643">
      <w:pPr>
        <w:spacing w:line="360" w:lineRule="auto"/>
        <w:rPr>
          <w:rFonts w:ascii="Microsoft YaHei UI" w:eastAsia="Yu Mincho" w:hAnsi="Microsoft YaHei UI"/>
          <w:sz w:val="18"/>
          <w:szCs w:val="18"/>
          <w:lang w:eastAsia="ja-JP"/>
        </w:rPr>
      </w:pPr>
    </w:p>
    <w:p w14:paraId="0ACE91AF" w14:textId="77777777" w:rsidR="009E68B6" w:rsidRDefault="009E68B6" w:rsidP="00DA7643">
      <w:pPr>
        <w:spacing w:line="360" w:lineRule="auto"/>
        <w:rPr>
          <w:rFonts w:ascii="Microsoft YaHei UI" w:eastAsia="Yu Mincho" w:hAnsi="Microsoft YaHei UI"/>
          <w:sz w:val="18"/>
          <w:szCs w:val="18"/>
          <w:lang w:eastAsia="ja-JP"/>
        </w:rPr>
      </w:pPr>
    </w:p>
    <w:p w14:paraId="31B78C1D" w14:textId="77777777" w:rsidR="009E68B6" w:rsidRDefault="009E68B6" w:rsidP="00DA7643">
      <w:pPr>
        <w:spacing w:line="360" w:lineRule="auto"/>
        <w:rPr>
          <w:rFonts w:ascii="Microsoft YaHei UI" w:eastAsia="Yu Mincho" w:hAnsi="Microsoft YaHei UI"/>
          <w:sz w:val="18"/>
          <w:szCs w:val="18"/>
          <w:lang w:eastAsia="ja-JP"/>
        </w:rPr>
      </w:pPr>
    </w:p>
    <w:p w14:paraId="69870E72" w14:textId="77777777" w:rsidR="009E68B6" w:rsidRDefault="009E68B6" w:rsidP="00DA7643">
      <w:pPr>
        <w:spacing w:line="360" w:lineRule="auto"/>
        <w:rPr>
          <w:rFonts w:ascii="Microsoft YaHei UI" w:eastAsia="Yu Mincho" w:hAnsi="Microsoft YaHei UI"/>
          <w:sz w:val="18"/>
          <w:szCs w:val="18"/>
          <w:lang w:eastAsia="ja-JP"/>
        </w:rPr>
      </w:pPr>
    </w:p>
    <w:p w14:paraId="7D422A6A" w14:textId="77777777" w:rsidR="009E68B6" w:rsidRPr="009E68B6" w:rsidRDefault="009E68B6" w:rsidP="00DA7643">
      <w:pPr>
        <w:spacing w:line="360" w:lineRule="auto"/>
        <w:rPr>
          <w:rFonts w:ascii="Microsoft YaHei UI" w:eastAsia="Yu Mincho" w:hAnsi="Microsoft YaHei UI"/>
          <w:sz w:val="18"/>
          <w:szCs w:val="18"/>
          <w:lang w:eastAsia="ja-JP"/>
        </w:rPr>
      </w:pPr>
    </w:p>
    <w:p w14:paraId="6E622023" w14:textId="77777777" w:rsidR="00BB4FEB" w:rsidRDefault="00BB4FEB" w:rsidP="00BB4FEB">
      <w:pPr>
        <w:spacing w:line="360" w:lineRule="auto"/>
        <w:jc w:val="center"/>
        <w:rPr>
          <w:rFonts w:ascii="Microsoft YaHei UI" w:eastAsia="Microsoft YaHei UI" w:hAnsi="Microsoft YaHei UI"/>
          <w:b/>
          <w:sz w:val="22"/>
          <w:szCs w:val="18"/>
          <w:lang w:eastAsia="ja-JP"/>
        </w:rPr>
      </w:pPr>
      <w:r>
        <w:rPr>
          <w:rFonts w:ascii="Microsoft YaHei UI" w:eastAsia="Microsoft YaHei UI" w:hAnsi="Microsoft YaHei UI" w:hint="eastAsia"/>
          <w:b/>
          <w:sz w:val="22"/>
          <w:szCs w:val="18"/>
          <w:lang w:eastAsia="ja-JP"/>
        </w:rPr>
        <w:t>[</w:t>
      </w:r>
      <w:r>
        <w:rPr>
          <w:rFonts w:ascii="Microsoft YaHei UI" w:eastAsia="Microsoft YaHei UI" w:hAnsi="Microsoft YaHei UI"/>
          <w:b/>
          <w:sz w:val="22"/>
          <w:szCs w:val="18"/>
          <w:lang w:eastAsia="ja-JP"/>
        </w:rPr>
        <w:t xml:space="preserve"> </w:t>
      </w:r>
      <w:r>
        <w:rPr>
          <w:rFonts w:ascii="Microsoft YaHei UI" w:eastAsia="Microsoft YaHei UI" w:hAnsi="Microsoft YaHei UI" w:hint="eastAsia"/>
          <w:b/>
          <w:sz w:val="22"/>
          <w:szCs w:val="18"/>
          <w:lang w:eastAsia="ja-JP"/>
        </w:rPr>
        <w:t>第九</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14:paraId="4577D3D4" w14:textId="77777777" w:rsidR="00BB4FEB" w:rsidRPr="00C01B0F" w:rsidRDefault="00BB4FEB"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ナレーション</w:t>
      </w:r>
      <w:r w:rsidRPr="00C01B0F">
        <w:rPr>
          <w:rFonts w:ascii="Yu Mincho" w:eastAsia="Yu Mincho" w:hAnsi="Yu Mincho" w:cs="Yu Mincho"/>
          <w:b/>
          <w:sz w:val="16"/>
          <w:szCs w:val="18"/>
          <w:lang w:eastAsia="ja-JP"/>
        </w:rPr>
        <w:t xml:space="preserve">B -- </w:t>
      </w:r>
      <w:r w:rsidRPr="00C01B0F">
        <w:rPr>
          <w:rFonts w:ascii="宋体" w:eastAsia="宋体" w:hAnsi="宋体" w:cs="宋体" w:hint="eastAsia"/>
          <w:b/>
          <w:sz w:val="16"/>
          <w:szCs w:val="18"/>
          <w:lang w:eastAsia="ja-JP"/>
        </w:rPr>
        <w:t>陈</w:t>
      </w:r>
      <w:r w:rsidRPr="00C01B0F">
        <w:rPr>
          <w:rFonts w:ascii="Yu Mincho" w:eastAsia="Yu Mincho" w:hAnsi="Yu Mincho" w:cs="Yu Mincho" w:hint="eastAsia"/>
          <w:b/>
          <w:sz w:val="16"/>
          <w:szCs w:val="18"/>
          <w:lang w:eastAsia="ja-JP"/>
        </w:rPr>
        <w:t>霖杰</w:t>
      </w:r>
    </w:p>
    <w:p w14:paraId="21064243" w14:textId="77777777" w:rsidR="00BB4FEB" w:rsidRPr="00C01B0F" w:rsidRDefault="00BB4FEB"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ナレーション</w:t>
      </w:r>
      <w:r w:rsidRPr="00C01B0F">
        <w:rPr>
          <w:rFonts w:ascii="Yu Mincho" w:eastAsia="Yu Mincho" w:hAnsi="Yu Mincho" w:cs="Yu Mincho"/>
          <w:b/>
          <w:sz w:val="16"/>
          <w:szCs w:val="18"/>
          <w:lang w:eastAsia="ja-JP"/>
        </w:rPr>
        <w:t xml:space="preserve">A -- </w:t>
      </w:r>
      <w:r w:rsidRPr="00C01B0F">
        <w:rPr>
          <w:rFonts w:ascii="宋体" w:eastAsia="宋体" w:hAnsi="宋体" w:cs="宋体" w:hint="eastAsia"/>
          <w:b/>
          <w:sz w:val="16"/>
          <w:szCs w:val="18"/>
          <w:lang w:eastAsia="ja-JP"/>
        </w:rPr>
        <w:t>杨</w:t>
      </w:r>
      <w:r w:rsidRPr="00C01B0F">
        <w:rPr>
          <w:rFonts w:ascii="Yu Mincho" w:eastAsia="Yu Mincho" w:hAnsi="Yu Mincho" w:cs="Yu Mincho" w:hint="eastAsia"/>
          <w:b/>
          <w:sz w:val="16"/>
          <w:szCs w:val="18"/>
          <w:lang w:eastAsia="ja-JP"/>
        </w:rPr>
        <w:t>雅逸</w:t>
      </w:r>
    </w:p>
    <w:p w14:paraId="0828BA71" w14:textId="77777777" w:rsidR="00BB4FEB" w:rsidRPr="00C01B0F" w:rsidRDefault="00BB4FEB"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村人</w:t>
      </w:r>
      <w:r w:rsidRPr="00C01B0F">
        <w:rPr>
          <w:rFonts w:ascii="Yu Mincho" w:eastAsia="Yu Mincho" w:hAnsi="Yu Mincho" w:cs="Yu Mincho"/>
          <w:b/>
          <w:sz w:val="16"/>
          <w:szCs w:val="18"/>
          <w:lang w:eastAsia="ja-JP"/>
        </w:rPr>
        <w:t xml:space="preserve"> -- </w:t>
      </w:r>
      <w:r w:rsidRPr="00C01B0F">
        <w:rPr>
          <w:rFonts w:ascii="宋体" w:eastAsia="宋体" w:hAnsi="宋体" w:cs="宋体" w:hint="eastAsia"/>
          <w:b/>
          <w:sz w:val="16"/>
          <w:szCs w:val="18"/>
          <w:lang w:eastAsia="ja-JP"/>
        </w:rPr>
        <w:t>张</w:t>
      </w:r>
      <w:r w:rsidRPr="00C01B0F">
        <w:rPr>
          <w:rFonts w:ascii="Yu Mincho" w:eastAsia="Yu Mincho" w:hAnsi="Yu Mincho" w:cs="Yu Mincho" w:hint="eastAsia"/>
          <w:b/>
          <w:sz w:val="16"/>
          <w:szCs w:val="18"/>
          <w:lang w:eastAsia="ja-JP"/>
        </w:rPr>
        <w:t>昀能</w:t>
      </w:r>
    </w:p>
    <w:p w14:paraId="1D853A13" w14:textId="77777777" w:rsidR="00BB4FEB" w:rsidRPr="00C01B0F" w:rsidRDefault="00BB4FEB"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桃太郎</w:t>
      </w:r>
      <w:r w:rsidRPr="00C01B0F">
        <w:rPr>
          <w:rFonts w:ascii="Yu Mincho" w:eastAsia="Yu Mincho" w:hAnsi="Yu Mincho" w:cs="Yu Mincho"/>
          <w:b/>
          <w:sz w:val="16"/>
          <w:szCs w:val="18"/>
          <w:lang w:eastAsia="ja-JP"/>
        </w:rPr>
        <w:t xml:space="preserve"> -- 廖昀昊</w:t>
      </w:r>
    </w:p>
    <w:p w14:paraId="1B11A726" w14:textId="77777777" w:rsidR="00BB4FEB" w:rsidRPr="00FD21E8" w:rsidRDefault="00BB4FEB" w:rsidP="00FD21E8">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小鬼</w:t>
      </w:r>
      <w:r w:rsidRPr="00C01B0F">
        <w:rPr>
          <w:rFonts w:ascii="Yu Mincho" w:eastAsia="Yu Mincho" w:hAnsi="Yu Mincho" w:cs="Yu Mincho"/>
          <w:b/>
          <w:sz w:val="16"/>
          <w:szCs w:val="18"/>
          <w:lang w:eastAsia="ja-JP"/>
        </w:rPr>
        <w:t xml:space="preserve"> -- </w:t>
      </w:r>
      <w:r w:rsidRPr="00C01B0F">
        <w:rPr>
          <w:rFonts w:ascii="宋体" w:eastAsia="宋体" w:hAnsi="宋体" w:cs="宋体" w:hint="eastAsia"/>
          <w:b/>
          <w:sz w:val="16"/>
          <w:szCs w:val="18"/>
          <w:lang w:eastAsia="ja-JP"/>
        </w:rPr>
        <w:t>马乐</w:t>
      </w:r>
    </w:p>
    <w:p w14:paraId="0F4611C8"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大和：</w:t>
      </w:r>
      <w:r w:rsidR="000173F9" w:rsidRPr="00E168D9">
        <w:rPr>
          <w:rFonts w:ascii="Microsoft YaHei UI" w:eastAsia="Microsoft YaHei UI" w:hAnsi="Microsoft YaHei UI" w:hint="eastAsia"/>
          <w:sz w:val="18"/>
          <w:szCs w:val="18"/>
          <w:lang w:eastAsia="ja-JP"/>
        </w:rPr>
        <w:t>おい！おい！人間たちよ、食べ物をたくさん連れて！</w:t>
      </w:r>
    </w:p>
    <w:p w14:paraId="0E24E93F"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村人：</w:t>
      </w:r>
      <w:r w:rsidR="000173F9" w:rsidRPr="00E168D9">
        <w:rPr>
          <w:rFonts w:ascii="Microsoft YaHei UI" w:eastAsia="Microsoft YaHei UI" w:hAnsi="Microsoft YaHei UI" w:hint="eastAsia"/>
          <w:sz w:val="18"/>
          <w:szCs w:val="18"/>
          <w:lang w:eastAsia="ja-JP"/>
        </w:rPr>
        <w:t>桃太郎様、あなたはわたくしたちの英雄なんだ！ももたろうさま！あなたのお掛けて、奪われてた財物が全て戻りました、わたくしたちはもう一度から居場所を建立することができるのになるんだよ。本堂にありがと！</w:t>
      </w:r>
    </w:p>
    <w:p w14:paraId="3914C338"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ち</w:t>
      </w:r>
    </w:p>
    <w:p w14:paraId="6C92110F"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うん、普通な人間が私たちのことが見えないかな！</w:t>
      </w:r>
    </w:p>
    <w:p w14:paraId="3AA564DC"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大和：</w:t>
      </w:r>
      <w:r w:rsidR="000173F9" w:rsidRPr="00E168D9">
        <w:rPr>
          <w:rFonts w:ascii="Microsoft YaHei UI" w:eastAsia="Microsoft YaHei UI" w:hAnsi="Microsoft YaHei UI" w:hint="eastAsia"/>
          <w:sz w:val="18"/>
          <w:szCs w:val="18"/>
          <w:lang w:eastAsia="ja-JP"/>
        </w:rPr>
        <w:t>じゃ、桃太郎はふつうな人間じゃないってですよね。</w:t>
      </w:r>
    </w:p>
    <w:p w14:paraId="761B21DD"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そういっても、あの鬼リーダも生きてる時の言葉はやはり。。。</w:t>
      </w:r>
    </w:p>
    <w:p w14:paraId="09EF023E"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その時、みんなが注意していなかったところから、残られた小さい鬼一匹が桃太郎にスプリントしたんだ。</w:t>
      </w:r>
    </w:p>
    <w:p w14:paraId="3135A7D1" w14:textId="77777777" w:rsidR="000173F9" w:rsidRPr="00E168D9" w:rsidRDefault="000173F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sz w:val="18"/>
          <w:szCs w:val="18"/>
          <w:lang w:eastAsia="ja-JP"/>
        </w:rPr>
        <w:t>小鬼：にやあああああ！覚悟！</w:t>
      </w:r>
    </w:p>
    <w:p w14:paraId="7273C59A"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脇差が桃太郎の心臓に入った、血が不断的跳ねて出ていた、究極な痛さの後に、少しずつ、桃太郎が何を思い出した。</w:t>
      </w:r>
    </w:p>
    <w:p w14:paraId="5E70AC7D"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こういう景色、こういう感じ、どこか、何時か、体験したんだ。あれ、記憶が模糊にして。。。</w:t>
      </w:r>
      <w:r w:rsidR="000173F9" w:rsidRPr="00E168D9">
        <w:rPr>
          <w:rFonts w:ascii="Microsoft YaHei UI" w:eastAsia="Microsoft YaHei UI" w:hAnsi="Microsoft YaHei UI" w:hint="eastAsia"/>
          <w:sz w:val="18"/>
          <w:szCs w:val="18"/>
          <w:lang w:eastAsia="ja-JP"/>
        </w:rPr>
        <w:lastRenderedPageBreak/>
        <w:t>あ、声が、注目されるの感じがもう一度。。。俺は誰だ、一体誰だ、そうだ、おれは戦場中だった、俺は敵に飛んできた弓矢で刺されたんだ、俺が、俺がもう死んだんだ。</w:t>
      </w:r>
    </w:p>
    <w:p w14:paraId="239627E1" w14:textId="77777777" w:rsidR="00C53DF9" w:rsidRDefault="00C53DF9" w:rsidP="00DA7643">
      <w:pPr>
        <w:spacing w:line="360" w:lineRule="auto"/>
        <w:rPr>
          <w:rFonts w:ascii="Microsoft YaHei UI" w:eastAsia="Yu Mincho" w:hAnsi="Microsoft YaHei UI"/>
          <w:sz w:val="18"/>
          <w:szCs w:val="18"/>
          <w:lang w:eastAsia="ja-JP"/>
        </w:rPr>
      </w:pPr>
    </w:p>
    <w:p w14:paraId="5284AEDD" w14:textId="77777777" w:rsidR="00C53DF9" w:rsidRDefault="00C53DF9" w:rsidP="00DA7643">
      <w:pPr>
        <w:spacing w:line="360" w:lineRule="auto"/>
        <w:rPr>
          <w:rFonts w:ascii="Microsoft YaHei UI" w:eastAsia="Yu Mincho" w:hAnsi="Microsoft YaHei UI"/>
          <w:sz w:val="18"/>
          <w:szCs w:val="18"/>
          <w:lang w:eastAsia="ja-JP"/>
        </w:rPr>
      </w:pPr>
    </w:p>
    <w:p w14:paraId="4735431B" w14:textId="77777777" w:rsidR="00C53DF9" w:rsidRDefault="00C53DF9" w:rsidP="00DA7643">
      <w:pPr>
        <w:spacing w:line="360" w:lineRule="auto"/>
        <w:rPr>
          <w:rFonts w:ascii="Microsoft YaHei UI" w:eastAsia="Yu Mincho" w:hAnsi="Microsoft YaHei UI"/>
          <w:sz w:val="18"/>
          <w:szCs w:val="18"/>
          <w:lang w:eastAsia="ja-JP"/>
        </w:rPr>
      </w:pPr>
    </w:p>
    <w:p w14:paraId="615C2F15" w14:textId="77777777" w:rsidR="00C53DF9" w:rsidRDefault="00C53DF9" w:rsidP="00DA7643">
      <w:pPr>
        <w:spacing w:line="360" w:lineRule="auto"/>
        <w:rPr>
          <w:rFonts w:ascii="Microsoft YaHei UI" w:eastAsia="Yu Mincho" w:hAnsi="Microsoft YaHei UI"/>
          <w:sz w:val="18"/>
          <w:szCs w:val="18"/>
          <w:lang w:eastAsia="ja-JP"/>
        </w:rPr>
      </w:pPr>
    </w:p>
    <w:p w14:paraId="28873563" w14:textId="77777777" w:rsidR="00C53DF9" w:rsidRDefault="00C53DF9" w:rsidP="00DA7643">
      <w:pPr>
        <w:spacing w:line="360" w:lineRule="auto"/>
        <w:rPr>
          <w:rFonts w:ascii="Microsoft YaHei UI" w:eastAsia="Yu Mincho" w:hAnsi="Microsoft YaHei UI"/>
          <w:sz w:val="18"/>
          <w:szCs w:val="18"/>
          <w:lang w:eastAsia="ja-JP"/>
        </w:rPr>
      </w:pPr>
    </w:p>
    <w:p w14:paraId="6617DAFF" w14:textId="77777777" w:rsidR="00C53DF9" w:rsidRDefault="00C53DF9" w:rsidP="00DA7643">
      <w:pPr>
        <w:spacing w:line="360" w:lineRule="auto"/>
        <w:rPr>
          <w:rFonts w:ascii="Microsoft YaHei UI" w:eastAsia="Yu Mincho" w:hAnsi="Microsoft YaHei UI"/>
          <w:sz w:val="18"/>
          <w:szCs w:val="18"/>
          <w:lang w:eastAsia="ja-JP"/>
        </w:rPr>
      </w:pPr>
    </w:p>
    <w:p w14:paraId="3C396624" w14:textId="77777777" w:rsidR="00C53DF9" w:rsidRDefault="00C53DF9" w:rsidP="00DA7643">
      <w:pPr>
        <w:spacing w:line="360" w:lineRule="auto"/>
        <w:rPr>
          <w:rFonts w:ascii="Microsoft YaHei UI" w:eastAsia="Yu Mincho" w:hAnsi="Microsoft YaHei UI"/>
          <w:sz w:val="18"/>
          <w:szCs w:val="18"/>
          <w:lang w:eastAsia="ja-JP"/>
        </w:rPr>
      </w:pPr>
    </w:p>
    <w:p w14:paraId="01105670" w14:textId="77777777" w:rsidR="00C53DF9" w:rsidRDefault="00C53DF9" w:rsidP="00DA7643">
      <w:pPr>
        <w:spacing w:line="360" w:lineRule="auto"/>
        <w:rPr>
          <w:rFonts w:ascii="Microsoft YaHei UI" w:eastAsia="Yu Mincho" w:hAnsi="Microsoft YaHei UI"/>
          <w:sz w:val="18"/>
          <w:szCs w:val="18"/>
          <w:lang w:eastAsia="ja-JP"/>
        </w:rPr>
      </w:pPr>
    </w:p>
    <w:p w14:paraId="6AD0B49E" w14:textId="77777777" w:rsidR="00C53DF9" w:rsidRPr="00C53DF9" w:rsidRDefault="00C53DF9" w:rsidP="00DA7643">
      <w:pPr>
        <w:spacing w:line="360" w:lineRule="auto"/>
        <w:rPr>
          <w:rFonts w:ascii="Microsoft YaHei UI" w:eastAsia="Yu Mincho" w:hAnsi="Microsoft YaHei UI"/>
          <w:sz w:val="18"/>
          <w:szCs w:val="18"/>
          <w:lang w:eastAsia="ja-JP"/>
        </w:rPr>
      </w:pPr>
    </w:p>
    <w:p w14:paraId="63ADF880" w14:textId="77777777" w:rsidR="004751FD" w:rsidRPr="003D6BAB" w:rsidRDefault="004751FD" w:rsidP="003D6BAB">
      <w:pPr>
        <w:spacing w:line="360" w:lineRule="auto"/>
        <w:jc w:val="center"/>
        <w:rPr>
          <w:rFonts w:ascii="Microsoft YaHei UI" w:eastAsia="Yu Mincho" w:hAnsi="Microsoft YaHei UI"/>
          <w:b/>
          <w:sz w:val="22"/>
          <w:szCs w:val="18"/>
          <w:lang w:eastAsia="ja-JP"/>
        </w:rPr>
      </w:pPr>
      <w:r>
        <w:rPr>
          <w:rFonts w:ascii="Microsoft YaHei UI" w:eastAsia="Microsoft YaHei UI" w:hAnsi="Microsoft YaHei UI" w:hint="eastAsia"/>
          <w:b/>
          <w:sz w:val="22"/>
          <w:szCs w:val="18"/>
          <w:lang w:eastAsia="ja-JP"/>
        </w:rPr>
        <w:t>[</w:t>
      </w:r>
      <w:r>
        <w:rPr>
          <w:rFonts w:ascii="Microsoft YaHei UI" w:eastAsia="Microsoft YaHei UI" w:hAnsi="Microsoft YaHei UI"/>
          <w:b/>
          <w:sz w:val="22"/>
          <w:szCs w:val="18"/>
          <w:lang w:eastAsia="ja-JP"/>
        </w:rPr>
        <w:t xml:space="preserve"> </w:t>
      </w:r>
      <w:r>
        <w:rPr>
          <w:rFonts w:ascii="Microsoft YaHei UI" w:eastAsia="Microsoft YaHei UI" w:hAnsi="Microsoft YaHei UI" w:hint="eastAsia"/>
          <w:b/>
          <w:sz w:val="22"/>
          <w:szCs w:val="18"/>
          <w:lang w:eastAsia="ja-JP"/>
        </w:rPr>
        <w:t>第十</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14:paraId="2423297B" w14:textId="77777777" w:rsidR="004751FD" w:rsidRPr="00C01B0F" w:rsidRDefault="004751FD"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ナレーション</w:t>
      </w:r>
      <w:r w:rsidRPr="00C01B0F">
        <w:rPr>
          <w:rFonts w:ascii="Yu Mincho" w:eastAsia="Yu Mincho" w:hAnsi="Yu Mincho" w:cs="Yu Mincho"/>
          <w:b/>
          <w:sz w:val="16"/>
          <w:szCs w:val="18"/>
          <w:lang w:eastAsia="ja-JP"/>
        </w:rPr>
        <w:t xml:space="preserve">B -- </w:t>
      </w:r>
      <w:r w:rsidRPr="00C01B0F">
        <w:rPr>
          <w:rFonts w:ascii="宋体" w:eastAsia="宋体" w:hAnsi="宋体" w:cs="宋体" w:hint="eastAsia"/>
          <w:b/>
          <w:sz w:val="16"/>
          <w:szCs w:val="18"/>
          <w:lang w:eastAsia="ja-JP"/>
        </w:rPr>
        <w:t>陈</w:t>
      </w:r>
      <w:r w:rsidRPr="00C01B0F">
        <w:rPr>
          <w:rFonts w:ascii="Yu Mincho" w:eastAsia="Yu Mincho" w:hAnsi="Yu Mincho" w:cs="Yu Mincho" w:hint="eastAsia"/>
          <w:b/>
          <w:sz w:val="16"/>
          <w:szCs w:val="18"/>
          <w:lang w:eastAsia="ja-JP"/>
        </w:rPr>
        <w:t>霖杰</w:t>
      </w:r>
    </w:p>
    <w:p w14:paraId="73FB2B7F" w14:textId="77777777" w:rsidR="004751FD" w:rsidRPr="00C01B0F" w:rsidRDefault="004751FD"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ナレーション</w:t>
      </w:r>
      <w:r w:rsidRPr="00C01B0F">
        <w:rPr>
          <w:rFonts w:ascii="Yu Mincho" w:eastAsia="Yu Mincho" w:hAnsi="Yu Mincho" w:cs="Yu Mincho"/>
          <w:b/>
          <w:sz w:val="16"/>
          <w:szCs w:val="18"/>
          <w:lang w:eastAsia="ja-JP"/>
        </w:rPr>
        <w:t xml:space="preserve">A -- </w:t>
      </w:r>
      <w:r w:rsidRPr="00C01B0F">
        <w:rPr>
          <w:rFonts w:ascii="宋体" w:eastAsia="宋体" w:hAnsi="宋体" w:cs="宋体" w:hint="eastAsia"/>
          <w:b/>
          <w:sz w:val="16"/>
          <w:szCs w:val="18"/>
          <w:lang w:eastAsia="ja-JP"/>
        </w:rPr>
        <w:t>杨</w:t>
      </w:r>
      <w:r w:rsidRPr="00C01B0F">
        <w:rPr>
          <w:rFonts w:ascii="Yu Mincho" w:eastAsia="Yu Mincho" w:hAnsi="Yu Mincho" w:cs="Yu Mincho" w:hint="eastAsia"/>
          <w:b/>
          <w:sz w:val="16"/>
          <w:szCs w:val="18"/>
          <w:lang w:eastAsia="ja-JP"/>
        </w:rPr>
        <w:t>雅逸</w:t>
      </w:r>
    </w:p>
    <w:p w14:paraId="05C0A2D9" w14:textId="77777777" w:rsidR="009F37DA" w:rsidRPr="00C01B0F" w:rsidRDefault="004751FD" w:rsidP="00C01B0F">
      <w:pPr>
        <w:jc w:val="center"/>
        <w:rPr>
          <w:rFonts w:ascii="Yu Mincho" w:eastAsia="Yu Mincho" w:hAnsi="Yu Mincho" w:cs="Yu Mincho"/>
          <w:b/>
          <w:sz w:val="16"/>
          <w:szCs w:val="18"/>
          <w:lang w:eastAsia="ja-JP"/>
        </w:rPr>
      </w:pPr>
      <w:r w:rsidRPr="00C01B0F">
        <w:rPr>
          <w:rFonts w:ascii="Yu Mincho" w:eastAsia="Yu Mincho" w:hAnsi="Yu Mincho" w:cs="Yu Mincho" w:hint="eastAsia"/>
          <w:b/>
          <w:sz w:val="16"/>
          <w:szCs w:val="18"/>
          <w:lang w:eastAsia="ja-JP"/>
        </w:rPr>
        <w:t>桃太郎</w:t>
      </w:r>
      <w:r w:rsidRPr="00C01B0F">
        <w:rPr>
          <w:rFonts w:ascii="Yu Mincho" w:eastAsia="Yu Mincho" w:hAnsi="Yu Mincho" w:cs="Yu Mincho"/>
          <w:b/>
          <w:sz w:val="16"/>
          <w:szCs w:val="18"/>
          <w:lang w:eastAsia="ja-JP"/>
        </w:rPr>
        <w:t xml:space="preserve"> -- 廖昀昊</w:t>
      </w:r>
    </w:p>
    <w:p w14:paraId="4A340E1D"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何がしているんだ！</w:t>
      </w:r>
    </w:p>
    <w:p w14:paraId="4A0E399D"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どうしてこの結局を壊して、彼を殺したの！私たちの信長さんはこれから覇業をもう一度建てられることじゃないのか！</w:t>
      </w:r>
    </w:p>
    <w:p w14:paraId="1EC51607"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そういっても、ちゃんと考えてくれるよ、こういう</w:t>
      </w:r>
      <w:r w:rsidR="00B9430B">
        <w:rPr>
          <w:rFonts w:ascii="Microsoft YaHei UI" w:eastAsia="Microsoft YaHei UI" w:hAnsi="Microsoft YaHei UI"/>
          <w:sz w:val="18"/>
          <w:szCs w:val="18"/>
          <w:lang w:eastAsia="ja-JP"/>
        </w:rPr>
        <w:t>物语</w:t>
      </w:r>
      <w:r w:rsidR="000173F9" w:rsidRPr="00E168D9">
        <w:rPr>
          <w:rFonts w:ascii="Microsoft YaHei UI" w:eastAsia="Microsoft YaHei UI" w:hAnsi="Microsoft YaHei UI"/>
          <w:sz w:val="18"/>
          <w:szCs w:val="18"/>
          <w:lang w:eastAsia="ja-JP"/>
        </w:rPr>
        <w:t>は本堂にいいのか、実はあなたの心にもわかっているんでしょう、彼が桃太郎になったことからの</w:t>
      </w:r>
      <w:r w:rsidR="00B9430B">
        <w:rPr>
          <w:rFonts w:ascii="Microsoft YaHei UI" w:eastAsia="Microsoft YaHei UI" w:hAnsi="Microsoft YaHei UI"/>
          <w:sz w:val="18"/>
          <w:szCs w:val="18"/>
          <w:lang w:eastAsia="ja-JP"/>
        </w:rPr>
        <w:t>物语</w:t>
      </w:r>
      <w:r w:rsidR="000173F9" w:rsidRPr="00E168D9">
        <w:rPr>
          <w:rFonts w:ascii="Microsoft YaHei UI" w:eastAsia="Microsoft YaHei UI" w:hAnsi="Microsoft YaHei UI"/>
          <w:sz w:val="18"/>
          <w:szCs w:val="18"/>
          <w:lang w:eastAsia="ja-JP"/>
        </w:rPr>
        <w:t>は変なことになったんでしょう！信長は本能寺で死ぬことは彼の本体に会って、正しい結局なんでしょう？</w:t>
      </w:r>
    </w:p>
    <w:p w14:paraId="09EAC3CB"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貴様は何がわかる！</w:t>
      </w:r>
    </w:p>
    <w:p w14:paraId="0E65ED89"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話すの声が、いつも人が喋っているの声が一体何なんだ！あんたたち、一体誰だ？え、ナレーション？？？</w:t>
      </w:r>
    </w:p>
    <w:p w14:paraId="77564961"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あ、あなたたちも、どこから出た！さっきの小さい鬼はどこか？僕の仲間たちは？村人は？</w:t>
      </w:r>
    </w:p>
    <w:p w14:paraId="4449F950"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どうしてナレーションがここにいる、死んだ後に出た演劇の幻想なのか？信長として死ぬ時はももを見てることだった、今回桃太郎としては演劇ですか？</w:t>
      </w:r>
    </w:p>
    <w:p w14:paraId="64EE3B44"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あなた、もしかしたら、わたくしたちのことが見えますか？</w:t>
      </w:r>
    </w:p>
    <w:p w14:paraId="22648B4D"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ええ、はっきり見てるんだよ、「ナレーション」という字が書いてる服が着るおかしい人が二人があって、喋っているのことが。</w:t>
      </w:r>
    </w:p>
    <w:p w14:paraId="0640DC86"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lastRenderedPageBreak/>
        <w:t>ナレーションA：</w:t>
      </w:r>
      <w:r w:rsidR="000173F9" w:rsidRPr="00E168D9">
        <w:rPr>
          <w:rFonts w:ascii="Microsoft YaHei UI" w:eastAsia="Microsoft YaHei UI" w:hAnsi="Microsoft YaHei UI"/>
          <w:sz w:val="18"/>
          <w:szCs w:val="18"/>
          <w:lang w:eastAsia="ja-JP"/>
        </w:rPr>
        <w:t>うん。。。貴様の仕業、時空操作の中に彼の記憶がすっかり抹消できなかったのことだ。</w:t>
      </w:r>
    </w:p>
    <w:p w14:paraId="0158A21A"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あなたたちはさっきから何が言ってるんだ？というか、ここは俺の幻想しかない、自分の幻想して出た人物と話すことは変なんだね！</w:t>
      </w:r>
    </w:p>
    <w:p w14:paraId="404F735F"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これは幻想じゃない！見てるナレーション二人、今まで聞いた声、すべては幻想じゃない！うん。。ここまでなら、全部教えてあげるよ。</w:t>
      </w:r>
    </w:p>
    <w:p w14:paraId="4309D8A2"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幻想じゃないって、どうやって証明するの、方法じゃないでしょ！</w:t>
      </w:r>
    </w:p>
    <w:p w14:paraId="6BC88AFA"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まずは、君は信長だ、本能寺の中に敵に弓矢で殺されたんだ、違いますか？</w:t>
      </w:r>
    </w:p>
    <w:p w14:paraId="078887A5"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それは。。</w:t>
      </w:r>
    </w:p>
    <w:p w14:paraId="1BC86AEF"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その後、大きいなももを見て、全ての記憶がなくして、桃太郎として今まで生きている、違いますか？</w:t>
      </w:r>
    </w:p>
    <w:p w14:paraId="72BB09D2"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どうし僕のことが知ってる、でも、振り返って見れば、自分が本当に信長として生きていたのか、いきていなかったのか、良く分からないんだ。あれは真な痛さ、はっきり覚えている経歴だ、でも、こちの桃太郎としての経歴も。。。</w:t>
      </w:r>
    </w:p>
    <w:p w14:paraId="0C74A392"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その二つ経歴はいずれも本物だった、君は信長として生きていて、敵に殺されたんで、そして、桃太郎として生きていた、これこそ君が歩いてきたの人生道でした。</w:t>
      </w:r>
    </w:p>
    <w:p w14:paraId="71B3C944"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おい、Aさん、ここまでだ。</w:t>
      </w:r>
    </w:p>
    <w:p w14:paraId="193D1C82"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何よ、やはり俺の幻想ですね、人が第二回の人生をすることが、冗談しかないよ。</w:t>
      </w:r>
    </w:p>
    <w:p w14:paraId="587B62CB"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いいえ、それは事実だ、わたくしたちは未来の人類、技術手段でこういう現象を作ったんだ。</w:t>
      </w:r>
    </w:p>
    <w:p w14:paraId="1089EF19"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ええ？</w:t>
      </w:r>
    </w:p>
    <w:p w14:paraId="16A65465"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遥遠な未来から、人類は人毎に一つ世界の操作権が持っている、娯楽として自分の意志であの中央宇宙から分配された世界を操作することができる。つまり、君は君自身として生きている時は生き物ではない、ただ私たち作った</w:t>
      </w:r>
      <w:r w:rsidR="00B9430B">
        <w:rPr>
          <w:rFonts w:ascii="Microsoft YaHei UI" w:eastAsia="Microsoft YaHei UI" w:hAnsi="Microsoft YaHei UI"/>
          <w:sz w:val="18"/>
          <w:szCs w:val="18"/>
          <w:lang w:eastAsia="ja-JP"/>
        </w:rPr>
        <w:t>物语</w:t>
      </w:r>
      <w:r w:rsidR="000173F9" w:rsidRPr="00E168D9">
        <w:rPr>
          <w:rFonts w:ascii="Microsoft YaHei UI" w:eastAsia="Microsoft YaHei UI" w:hAnsi="Microsoft YaHei UI"/>
          <w:sz w:val="18"/>
          <w:szCs w:val="18"/>
          <w:lang w:eastAsia="ja-JP"/>
        </w:rPr>
        <w:t>や演劇の中にコントロールされている人形だった。</w:t>
      </w:r>
    </w:p>
    <w:p w14:paraId="06007705"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いいだろ！Aさん黙って！</w:t>
      </w:r>
    </w:p>
    <w:p w14:paraId="5AE2A380"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な。。。人形って。</w:t>
      </w:r>
    </w:p>
    <w:p w14:paraId="43A7578A"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そうだ、私たちとしては人形。でも、君はこの状態で、つまり、わたくしたちと喋っている時は自分の意志が持ってる、それは、しばらく作られたの世界と主世界のがぺいとして引き出すの現象だ。</w:t>
      </w:r>
    </w:p>
    <w:p w14:paraId="05D63482"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でも桃太郎としては人形だって、信長としても人形だって。。。</w:t>
      </w:r>
    </w:p>
    <w:p w14:paraId="05A91DDF"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じゃ、次は理由。どうして私たちはあなたの世界をつくったんでしょう。</w:t>
      </w:r>
    </w:p>
    <w:p w14:paraId="43EBA1CB"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lastRenderedPageBreak/>
        <w:t>ナレーションA：</w:t>
      </w:r>
      <w:r w:rsidR="000173F9" w:rsidRPr="00E168D9">
        <w:rPr>
          <w:rFonts w:ascii="Microsoft YaHei UI" w:eastAsia="Microsoft YaHei UI" w:hAnsi="Microsoft YaHei UI"/>
          <w:sz w:val="18"/>
          <w:szCs w:val="18"/>
          <w:lang w:eastAsia="ja-JP"/>
        </w:rPr>
        <w:t>それは、私たちが歴史でいた本物の信長のことが心から好きなんだから。</w:t>
      </w:r>
    </w:p>
    <w:p w14:paraId="41AAC1E9"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A、ここまで教えたら、俺の</w:t>
      </w:r>
      <w:r w:rsidR="00B9430B">
        <w:rPr>
          <w:rFonts w:ascii="Microsoft YaHei UI" w:eastAsia="Microsoft YaHei UI" w:hAnsi="Microsoft YaHei UI"/>
          <w:sz w:val="18"/>
          <w:szCs w:val="18"/>
          <w:lang w:eastAsia="ja-JP"/>
        </w:rPr>
        <w:t>物语</w:t>
      </w:r>
      <w:r w:rsidR="000173F9" w:rsidRPr="00E168D9">
        <w:rPr>
          <w:rFonts w:ascii="Microsoft YaHei UI" w:eastAsia="Microsoft YaHei UI" w:hAnsi="Microsoft YaHei UI"/>
          <w:sz w:val="18"/>
          <w:szCs w:val="18"/>
          <w:lang w:eastAsia="ja-JP"/>
        </w:rPr>
        <w:t>が。。。</w:t>
      </w:r>
    </w:p>
    <w:p w14:paraId="4EDDE754"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だから、信長の世界時空もう一度演劇としてしたい、それは君が生まれたの理由だった。</w:t>
      </w:r>
    </w:p>
    <w:p w14:paraId="320059A2"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僕は完全に、生まれた頃から。。。。</w:t>
      </w:r>
    </w:p>
    <w:p w14:paraId="527B66B4"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でもその途中で、つまり、君が敵に弓矢で刺されたときから、わたしの友生命体Ｂが、あんな結局がほしくなくなった。彼が桃太郎の世界をつくって、第二回の命を君にあげた。でも、Bが「信長の記憶が全部抹消することやしない」って言ってた、それは彼が「人の記憶がすべてなったなら、違い人になる」と思っていたから、君が信長として生きるときの筋肉記憶や価値観や世界観や人生観などの重要な記憶が全部保留したんだ。これこそ、君のこと、君の居場所のことの真実だ。</w:t>
      </w:r>
    </w:p>
    <w:p w14:paraId="631FF2D6"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しんじられない。。。。</w:t>
      </w:r>
    </w:p>
    <w:p w14:paraId="5BB3E7B6"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Aさん、黙ってって言ってるじゃないか！</w:t>
      </w:r>
    </w:p>
    <w:p w14:paraId="1FCD2782"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君のいた二つ世界は全て創造物、君はただ人形だ！</w:t>
      </w:r>
    </w:p>
    <w:p w14:paraId="1C715968"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いいえ、違う、俺が生きている意志だ、僕は信長だ、僕は桃太郎だ、僕は本物だ。</w:t>
      </w:r>
    </w:p>
    <w:p w14:paraId="437FA094"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だから、わたくしたちとして。。。。</w:t>
      </w:r>
    </w:p>
    <w:p w14:paraId="124037A4"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僕はそう信じてた、あなたは本物だ。歴史を勉強してた時はいつも君のことが好きだった、尊敬していた、私としては英雄だった。だから、世界操作権を持ってきたときは信長の世界を作ろうと思ってた。そして、作ったの君が本物として待遇したかった。だから、弓矢で殺されるのことが嫌いだ。桃太郎としての君はすごい力をもって、色々な仲間ができて、熱心して、村人をたくさんたすげて、きっと最後の最後に、新しい、すごい国を作られるって思っていた。なぜなら、あなたは信長だ！その信長だ！敵に弓矢で殺されるなんて、信長はこんな</w:t>
      </w:r>
      <w:r w:rsidR="000173F9" w:rsidRPr="00E168D9">
        <w:rPr>
          <w:rFonts w:ascii="Microsoft YaHei UI" w:eastAsia="Microsoft YaHei UI" w:hAnsi="Microsoft YaHei UI" w:hint="eastAsia"/>
          <w:sz w:val="18"/>
          <w:szCs w:val="18"/>
          <w:lang w:eastAsia="ja-JP"/>
        </w:rPr>
        <w:t>簡単に死ぬ人じゃない。わたしはそれを認めない。だから、第二回の命をあげたんだ。君の王の姿を見るために。</w:t>
      </w:r>
    </w:p>
    <w:p w14:paraId="44A35B4E"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そうか。</w:t>
      </w:r>
    </w:p>
    <w:p w14:paraId="49F2992D"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あなたは本当にそう思っているんですか？それはあなたの本心ですか？ふざけるな！彼が本物？いつか彼は自分自身で選択をしたの？ないよね！全てあなたの操作だったよね！すごい力？それはあなたの制定なんでしょう！</w:t>
      </w:r>
    </w:p>
    <w:p w14:paraId="7AEB2504"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あ！そうだ、わたしたちはあの世界の神なんですから、悲傷だ、仕方がないで、ただの見ることはできない、操作は必要だ。でも、本堂に彼の未来が見たい、王の姿がみたいんですから、彼に第二回の命をあげたんだ、彼に英雄になる機会をあげたんだ。</w:t>
      </w:r>
    </w:p>
    <w:p w14:paraId="29F80A35"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ちょっと待って、神か？人々の運命を決めるの神なんか？それは最高の体験なんでしょう！あ</w:t>
      </w:r>
      <w:r w:rsidR="000173F9" w:rsidRPr="00E168D9">
        <w:rPr>
          <w:rFonts w:ascii="Microsoft YaHei UI" w:eastAsia="Microsoft YaHei UI" w:hAnsi="Microsoft YaHei UI" w:hint="eastAsia"/>
          <w:sz w:val="18"/>
          <w:szCs w:val="18"/>
          <w:lang w:eastAsia="ja-JP"/>
        </w:rPr>
        <w:lastRenderedPageBreak/>
        <w:t>あ、そうだ、私もそう思うんだ、弓矢で殺された結局は最低だった、も一度生きるの機会がほしい。でもね、人が殺されたなら、死ぬ、死ぬことがさえあれば、命の価値がある、そうじゃない？一度一度の振り返って、直して、そして、手に入れたの勝利は本当の勝利なんですか？それはただ経験、「生きるのこと」といわれられない。命はこと毎に一回しか体験できないのこと、それこそ命だ！</w:t>
      </w:r>
    </w:p>
    <w:p w14:paraId="2BAC618E"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でもあなた！もう一度命を手に入れたくないか？もう一度君の覇業を実現にするの機会がほしたくないか？わたしたちの</w:t>
      </w:r>
      <w:r w:rsidR="00B9430B">
        <w:rPr>
          <w:rFonts w:ascii="Microsoft YaHei UI" w:eastAsia="Microsoft YaHei UI" w:hAnsi="Microsoft YaHei UI"/>
          <w:sz w:val="18"/>
          <w:szCs w:val="18"/>
          <w:lang w:eastAsia="ja-JP"/>
        </w:rPr>
        <w:t>物语</w:t>
      </w:r>
      <w:r w:rsidR="000173F9" w:rsidRPr="00E168D9">
        <w:rPr>
          <w:rFonts w:ascii="Microsoft YaHei UI" w:eastAsia="Microsoft YaHei UI" w:hAnsi="Microsoft YaHei UI"/>
          <w:sz w:val="18"/>
          <w:szCs w:val="18"/>
          <w:lang w:eastAsia="ja-JP"/>
        </w:rPr>
        <w:t>にはこういうことが全部できるんだ、これから続けて行けば、きっと！</w:t>
      </w:r>
    </w:p>
    <w:p w14:paraId="0F27574F"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これでいい。人生にはいつもたくさん願いがあるんだけれども、かなえない夢想こそ、いつも素晴らしい夢想なんでしょう。ま、いいんだ、私はこれから死ぬべきだ。</w:t>
      </w:r>
    </w:p>
    <w:p w14:paraId="734D398D"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なるほど、こういう覚悟の次第、君が人々に英雄で呼ばれてたんだろう。なら、さ、そろそろいこうか！</w:t>
      </w:r>
    </w:p>
    <w:p w14:paraId="74A5DDD7"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ナレーションB：</w:t>
      </w:r>
      <w:r w:rsidR="000173F9" w:rsidRPr="00E168D9">
        <w:rPr>
          <w:rFonts w:ascii="Microsoft YaHei UI" w:eastAsia="Microsoft YaHei UI" w:hAnsi="Microsoft YaHei UI"/>
          <w:sz w:val="18"/>
          <w:szCs w:val="18"/>
          <w:lang w:eastAsia="ja-JP"/>
        </w:rPr>
        <w:t>なるほど、それは英雄の本心か、命の本当の価値か、私、確かに悪いことをしたんだ。でも、現在私がわかりました、大好きな信長、さようなら！</w:t>
      </w:r>
    </w:p>
    <w:p w14:paraId="1A3C789E"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準備はいい？</w:t>
      </w:r>
    </w:p>
    <w:p w14:paraId="1CEC1473"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いつでも</w:t>
      </w:r>
      <w:r w:rsidR="000173F9" w:rsidRPr="00E168D9">
        <w:rPr>
          <w:rFonts w:ascii="Microsoft YaHei UI" w:eastAsia="Microsoft YaHei UI" w:hAnsi="Microsoft YaHei UI"/>
          <w:sz w:val="18"/>
          <w:szCs w:val="18"/>
          <w:lang w:eastAsia="ja-JP"/>
        </w:rPr>
        <w:t>Okay。</w:t>
      </w:r>
    </w:p>
    <w:p w14:paraId="27D94B75" w14:textId="77777777" w:rsidR="000173F9" w:rsidRDefault="00FC27D9" w:rsidP="00DA7643">
      <w:pPr>
        <w:spacing w:line="360" w:lineRule="auto"/>
        <w:rPr>
          <w:rFonts w:ascii="Microsoft YaHei UI" w:eastAsia="Yu Mincho"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あんな微光が少しずつおおきくなりました、桃太郎は過去にいくんだ。</w:t>
      </w:r>
    </w:p>
    <w:p w14:paraId="56308C83" w14:textId="77777777" w:rsidR="00A87475" w:rsidRDefault="00A87475" w:rsidP="00DA7643">
      <w:pPr>
        <w:spacing w:line="360" w:lineRule="auto"/>
        <w:rPr>
          <w:rFonts w:ascii="Microsoft YaHei UI" w:eastAsia="Yu Mincho" w:hAnsi="Microsoft YaHei UI"/>
          <w:sz w:val="18"/>
          <w:szCs w:val="18"/>
          <w:lang w:eastAsia="ja-JP"/>
        </w:rPr>
      </w:pPr>
    </w:p>
    <w:p w14:paraId="1F8B6298" w14:textId="77777777" w:rsidR="00A87475" w:rsidRDefault="00A87475" w:rsidP="00DA7643">
      <w:pPr>
        <w:spacing w:line="360" w:lineRule="auto"/>
        <w:rPr>
          <w:rFonts w:ascii="Microsoft YaHei UI" w:eastAsia="Yu Mincho" w:hAnsi="Microsoft YaHei UI"/>
          <w:sz w:val="18"/>
          <w:szCs w:val="18"/>
          <w:lang w:eastAsia="ja-JP"/>
        </w:rPr>
      </w:pPr>
    </w:p>
    <w:p w14:paraId="4152355D" w14:textId="77777777" w:rsidR="00A87475" w:rsidRDefault="00A87475" w:rsidP="00DA7643">
      <w:pPr>
        <w:spacing w:line="360" w:lineRule="auto"/>
        <w:rPr>
          <w:rFonts w:ascii="Microsoft YaHei UI" w:eastAsia="Yu Mincho" w:hAnsi="Microsoft YaHei UI"/>
          <w:sz w:val="18"/>
          <w:szCs w:val="18"/>
          <w:lang w:eastAsia="ja-JP"/>
        </w:rPr>
      </w:pPr>
    </w:p>
    <w:p w14:paraId="09D609F4" w14:textId="77777777" w:rsidR="00A87475" w:rsidRDefault="00A87475" w:rsidP="00DA7643">
      <w:pPr>
        <w:spacing w:line="360" w:lineRule="auto"/>
        <w:rPr>
          <w:rFonts w:ascii="Microsoft YaHei UI" w:eastAsia="Yu Mincho" w:hAnsi="Microsoft YaHei UI"/>
          <w:sz w:val="18"/>
          <w:szCs w:val="18"/>
          <w:lang w:eastAsia="ja-JP"/>
        </w:rPr>
      </w:pPr>
    </w:p>
    <w:p w14:paraId="73488EF5" w14:textId="77777777" w:rsidR="00A87475" w:rsidRDefault="00A87475" w:rsidP="00DA7643">
      <w:pPr>
        <w:spacing w:line="360" w:lineRule="auto"/>
        <w:rPr>
          <w:rFonts w:ascii="Microsoft YaHei UI" w:eastAsia="Yu Mincho" w:hAnsi="Microsoft YaHei UI"/>
          <w:sz w:val="18"/>
          <w:szCs w:val="18"/>
          <w:lang w:eastAsia="ja-JP"/>
        </w:rPr>
      </w:pPr>
    </w:p>
    <w:p w14:paraId="41A14B7C" w14:textId="77777777" w:rsidR="00A87475" w:rsidRDefault="00A87475" w:rsidP="00DA7643">
      <w:pPr>
        <w:spacing w:line="360" w:lineRule="auto"/>
        <w:rPr>
          <w:rFonts w:ascii="Microsoft YaHei UI" w:eastAsia="Yu Mincho" w:hAnsi="Microsoft YaHei UI"/>
          <w:sz w:val="18"/>
          <w:szCs w:val="18"/>
          <w:lang w:eastAsia="ja-JP"/>
        </w:rPr>
      </w:pPr>
    </w:p>
    <w:p w14:paraId="63D99EE6" w14:textId="77777777" w:rsidR="00A87475" w:rsidRDefault="00A87475" w:rsidP="00DA7643">
      <w:pPr>
        <w:spacing w:line="360" w:lineRule="auto"/>
        <w:rPr>
          <w:rFonts w:ascii="Microsoft YaHei UI" w:eastAsia="Yu Mincho" w:hAnsi="Microsoft YaHei UI"/>
          <w:sz w:val="18"/>
          <w:szCs w:val="18"/>
          <w:lang w:eastAsia="ja-JP"/>
        </w:rPr>
      </w:pPr>
    </w:p>
    <w:p w14:paraId="2EB1C901" w14:textId="77777777" w:rsidR="00A87475" w:rsidRDefault="00A87475" w:rsidP="00DA7643">
      <w:pPr>
        <w:spacing w:line="360" w:lineRule="auto"/>
        <w:rPr>
          <w:rFonts w:ascii="Microsoft YaHei UI" w:eastAsia="Yu Mincho" w:hAnsi="Microsoft YaHei UI"/>
          <w:sz w:val="18"/>
          <w:szCs w:val="18"/>
          <w:lang w:eastAsia="ja-JP"/>
        </w:rPr>
      </w:pPr>
    </w:p>
    <w:p w14:paraId="7578F0F8" w14:textId="77777777" w:rsidR="00A87475" w:rsidRDefault="00A87475" w:rsidP="00DA7643">
      <w:pPr>
        <w:spacing w:line="360" w:lineRule="auto"/>
        <w:rPr>
          <w:rFonts w:ascii="Microsoft YaHei UI" w:eastAsia="Yu Mincho" w:hAnsi="Microsoft YaHei UI"/>
          <w:sz w:val="18"/>
          <w:szCs w:val="18"/>
          <w:lang w:eastAsia="ja-JP"/>
        </w:rPr>
      </w:pPr>
    </w:p>
    <w:p w14:paraId="3BC1507B" w14:textId="77777777" w:rsidR="00A87475" w:rsidRDefault="00A87475" w:rsidP="00DA7643">
      <w:pPr>
        <w:spacing w:line="360" w:lineRule="auto"/>
        <w:rPr>
          <w:rFonts w:ascii="Microsoft YaHei UI" w:eastAsia="Yu Mincho" w:hAnsi="Microsoft YaHei UI"/>
          <w:sz w:val="18"/>
          <w:szCs w:val="18"/>
          <w:lang w:eastAsia="ja-JP"/>
        </w:rPr>
      </w:pPr>
    </w:p>
    <w:p w14:paraId="0239583A" w14:textId="77777777" w:rsidR="00A87475" w:rsidRDefault="00A87475" w:rsidP="00DA7643">
      <w:pPr>
        <w:spacing w:line="360" w:lineRule="auto"/>
        <w:rPr>
          <w:rFonts w:ascii="Microsoft YaHei UI" w:eastAsia="Yu Mincho" w:hAnsi="Microsoft YaHei UI"/>
          <w:sz w:val="18"/>
          <w:szCs w:val="18"/>
          <w:lang w:eastAsia="ja-JP"/>
        </w:rPr>
      </w:pPr>
    </w:p>
    <w:p w14:paraId="6CFA5EDE" w14:textId="77777777" w:rsidR="00A87475" w:rsidRDefault="00A87475" w:rsidP="00DA7643">
      <w:pPr>
        <w:spacing w:line="360" w:lineRule="auto"/>
        <w:rPr>
          <w:rFonts w:ascii="Microsoft YaHei UI" w:eastAsia="Yu Mincho" w:hAnsi="Microsoft YaHei UI"/>
          <w:sz w:val="18"/>
          <w:szCs w:val="18"/>
          <w:lang w:eastAsia="ja-JP"/>
        </w:rPr>
      </w:pPr>
    </w:p>
    <w:p w14:paraId="5C165486" w14:textId="77777777" w:rsidR="00A87475" w:rsidRDefault="00A87475" w:rsidP="00DA7643">
      <w:pPr>
        <w:spacing w:line="360" w:lineRule="auto"/>
        <w:rPr>
          <w:rFonts w:ascii="Microsoft YaHei UI" w:eastAsia="Yu Mincho" w:hAnsi="Microsoft YaHei UI"/>
          <w:sz w:val="18"/>
          <w:szCs w:val="18"/>
          <w:lang w:eastAsia="ja-JP"/>
        </w:rPr>
      </w:pPr>
    </w:p>
    <w:p w14:paraId="5FB57C68" w14:textId="77777777" w:rsidR="00A87475" w:rsidRDefault="00A87475" w:rsidP="00DA7643">
      <w:pPr>
        <w:spacing w:line="360" w:lineRule="auto"/>
        <w:rPr>
          <w:rFonts w:ascii="Microsoft YaHei UI" w:eastAsia="Yu Mincho" w:hAnsi="Microsoft YaHei UI"/>
          <w:sz w:val="18"/>
          <w:szCs w:val="18"/>
          <w:lang w:eastAsia="ja-JP"/>
        </w:rPr>
      </w:pPr>
    </w:p>
    <w:p w14:paraId="507298EB" w14:textId="77777777" w:rsidR="00A87475" w:rsidRDefault="00A87475" w:rsidP="00DA7643">
      <w:pPr>
        <w:spacing w:line="360" w:lineRule="auto"/>
        <w:rPr>
          <w:rFonts w:ascii="Microsoft YaHei UI" w:eastAsia="Yu Mincho" w:hAnsi="Microsoft YaHei UI"/>
          <w:sz w:val="18"/>
          <w:szCs w:val="18"/>
          <w:lang w:eastAsia="ja-JP"/>
        </w:rPr>
      </w:pPr>
    </w:p>
    <w:p w14:paraId="576141DE" w14:textId="77777777" w:rsidR="00A87475" w:rsidRDefault="00A87475" w:rsidP="00DA7643">
      <w:pPr>
        <w:spacing w:line="360" w:lineRule="auto"/>
        <w:rPr>
          <w:rFonts w:ascii="Microsoft YaHei UI" w:eastAsia="Yu Mincho" w:hAnsi="Microsoft YaHei UI"/>
          <w:sz w:val="18"/>
          <w:szCs w:val="18"/>
          <w:lang w:eastAsia="ja-JP"/>
        </w:rPr>
      </w:pPr>
    </w:p>
    <w:p w14:paraId="4928BAF6" w14:textId="77777777" w:rsidR="00A87475" w:rsidRDefault="00A87475" w:rsidP="00DA7643">
      <w:pPr>
        <w:spacing w:line="360" w:lineRule="auto"/>
        <w:rPr>
          <w:rFonts w:ascii="Microsoft YaHei UI" w:eastAsia="Yu Mincho" w:hAnsi="Microsoft YaHei UI"/>
          <w:sz w:val="18"/>
          <w:szCs w:val="18"/>
          <w:lang w:eastAsia="ja-JP"/>
        </w:rPr>
      </w:pPr>
    </w:p>
    <w:p w14:paraId="3A995CFD" w14:textId="77777777" w:rsidR="00A87475" w:rsidRDefault="00A87475" w:rsidP="00DA7643">
      <w:pPr>
        <w:spacing w:line="360" w:lineRule="auto"/>
        <w:rPr>
          <w:rFonts w:ascii="Microsoft YaHei UI" w:eastAsia="Yu Mincho" w:hAnsi="Microsoft YaHei UI"/>
          <w:sz w:val="18"/>
          <w:szCs w:val="18"/>
          <w:lang w:eastAsia="ja-JP"/>
        </w:rPr>
      </w:pPr>
    </w:p>
    <w:p w14:paraId="289125C9" w14:textId="77777777" w:rsidR="00A87475" w:rsidRDefault="00A87475" w:rsidP="00DA7643">
      <w:pPr>
        <w:spacing w:line="360" w:lineRule="auto"/>
        <w:rPr>
          <w:rFonts w:ascii="Microsoft YaHei UI" w:eastAsia="Yu Mincho" w:hAnsi="Microsoft YaHei UI"/>
          <w:sz w:val="18"/>
          <w:szCs w:val="18"/>
          <w:lang w:eastAsia="ja-JP"/>
        </w:rPr>
      </w:pPr>
    </w:p>
    <w:p w14:paraId="63635B9F" w14:textId="77777777" w:rsidR="00A87475" w:rsidRDefault="00A87475" w:rsidP="00DA7643">
      <w:pPr>
        <w:spacing w:line="360" w:lineRule="auto"/>
        <w:rPr>
          <w:rFonts w:ascii="Microsoft YaHei UI" w:eastAsia="Yu Mincho" w:hAnsi="Microsoft YaHei UI"/>
          <w:sz w:val="18"/>
          <w:szCs w:val="18"/>
          <w:lang w:eastAsia="ja-JP"/>
        </w:rPr>
      </w:pPr>
    </w:p>
    <w:p w14:paraId="75BEC72A" w14:textId="77777777" w:rsidR="00A87475" w:rsidRDefault="00A87475" w:rsidP="00DA7643">
      <w:pPr>
        <w:spacing w:line="360" w:lineRule="auto"/>
        <w:rPr>
          <w:rFonts w:ascii="Microsoft YaHei UI" w:eastAsia="Yu Mincho" w:hAnsi="Microsoft YaHei UI"/>
          <w:sz w:val="18"/>
          <w:szCs w:val="18"/>
          <w:lang w:eastAsia="ja-JP"/>
        </w:rPr>
      </w:pPr>
    </w:p>
    <w:p w14:paraId="32EB7F62" w14:textId="77777777" w:rsidR="00A87475" w:rsidRPr="00A87475" w:rsidRDefault="00A87475" w:rsidP="00DA7643">
      <w:pPr>
        <w:spacing w:line="360" w:lineRule="auto"/>
        <w:rPr>
          <w:rFonts w:ascii="Microsoft YaHei UI" w:eastAsia="Yu Mincho" w:hAnsi="Microsoft YaHei UI"/>
          <w:sz w:val="18"/>
          <w:szCs w:val="18"/>
          <w:lang w:eastAsia="ja-JP"/>
        </w:rPr>
      </w:pPr>
    </w:p>
    <w:p w14:paraId="0F82A673" w14:textId="77777777" w:rsidR="00197339" w:rsidRPr="00406A50" w:rsidRDefault="00197339" w:rsidP="00406A50">
      <w:pPr>
        <w:spacing w:line="360" w:lineRule="auto"/>
        <w:jc w:val="center"/>
        <w:rPr>
          <w:rFonts w:ascii="Microsoft YaHei UI" w:eastAsia="Yu Mincho" w:hAnsi="Microsoft YaHei UI"/>
          <w:b/>
          <w:sz w:val="22"/>
          <w:szCs w:val="18"/>
          <w:lang w:eastAsia="ja-JP"/>
        </w:rPr>
      </w:pPr>
      <w:r>
        <w:rPr>
          <w:rFonts w:ascii="Microsoft YaHei UI" w:eastAsia="Microsoft YaHei UI" w:hAnsi="Microsoft YaHei UI" w:hint="eastAsia"/>
          <w:b/>
          <w:sz w:val="22"/>
          <w:szCs w:val="18"/>
          <w:lang w:eastAsia="ja-JP"/>
        </w:rPr>
        <w:t>[</w:t>
      </w:r>
      <w:r>
        <w:rPr>
          <w:rFonts w:ascii="Microsoft YaHei UI" w:eastAsia="Microsoft YaHei UI" w:hAnsi="Microsoft YaHei UI"/>
          <w:b/>
          <w:sz w:val="22"/>
          <w:szCs w:val="18"/>
          <w:lang w:eastAsia="ja-JP"/>
        </w:rPr>
        <w:t xml:space="preserve"> </w:t>
      </w:r>
      <w:r>
        <w:rPr>
          <w:rFonts w:ascii="Microsoft YaHei UI" w:eastAsia="Microsoft YaHei UI" w:hAnsi="Microsoft YaHei UI" w:hint="eastAsia"/>
          <w:b/>
          <w:sz w:val="22"/>
          <w:szCs w:val="18"/>
          <w:lang w:eastAsia="ja-JP"/>
        </w:rPr>
        <w:t>第十一</w:t>
      </w:r>
      <w:r w:rsidRPr="006E6B6C">
        <w:rPr>
          <w:rFonts w:ascii="Microsoft YaHei UI" w:eastAsia="Microsoft YaHei UI" w:hAnsi="Microsoft YaHei UI" w:hint="eastAsia"/>
          <w:b/>
          <w:sz w:val="22"/>
          <w:szCs w:val="18"/>
          <w:lang w:eastAsia="ja-JP"/>
        </w:rPr>
        <w:t>回</w:t>
      </w:r>
      <w:r>
        <w:rPr>
          <w:rFonts w:ascii="Microsoft YaHei UI" w:eastAsia="Microsoft YaHei UI" w:hAnsi="Microsoft YaHei UI" w:hint="eastAsia"/>
          <w:b/>
          <w:sz w:val="22"/>
          <w:szCs w:val="18"/>
          <w:lang w:eastAsia="ja-JP"/>
        </w:rPr>
        <w:t xml:space="preserve"> ]</w:t>
      </w:r>
      <w:r>
        <w:rPr>
          <w:rFonts w:ascii="Microsoft YaHei UI" w:eastAsia="Microsoft YaHei UI" w:hAnsi="Microsoft YaHei UI"/>
          <w:b/>
          <w:sz w:val="22"/>
          <w:szCs w:val="18"/>
          <w:lang w:eastAsia="ja-JP"/>
        </w:rPr>
        <w:t xml:space="preserve"> </w:t>
      </w:r>
    </w:p>
    <w:p w14:paraId="22384712" w14:textId="77777777" w:rsidR="00197339" w:rsidRPr="008163A8" w:rsidRDefault="00197339" w:rsidP="00C01B0F">
      <w:pPr>
        <w:jc w:val="center"/>
        <w:rPr>
          <w:rFonts w:ascii="Yu Mincho" w:eastAsia="Yu Mincho" w:hAnsi="Yu Mincho" w:cs="Yu Mincho"/>
          <w:b/>
          <w:sz w:val="16"/>
          <w:szCs w:val="18"/>
          <w:lang w:eastAsia="ja-JP"/>
        </w:rPr>
      </w:pPr>
      <w:r w:rsidRPr="008163A8">
        <w:rPr>
          <w:rFonts w:ascii="Yu Mincho" w:eastAsia="Yu Mincho" w:hAnsi="Yu Mincho" w:cs="Yu Mincho" w:hint="eastAsia"/>
          <w:b/>
          <w:sz w:val="16"/>
          <w:szCs w:val="18"/>
          <w:lang w:eastAsia="ja-JP"/>
        </w:rPr>
        <w:t>ナレーション</w:t>
      </w:r>
      <w:r w:rsidRPr="008163A8">
        <w:rPr>
          <w:rFonts w:ascii="Yu Mincho" w:eastAsia="Yu Mincho" w:hAnsi="Yu Mincho" w:cs="Yu Mincho"/>
          <w:b/>
          <w:sz w:val="16"/>
          <w:szCs w:val="18"/>
          <w:lang w:eastAsia="ja-JP"/>
        </w:rPr>
        <w:t xml:space="preserve">A -- </w:t>
      </w:r>
      <w:r w:rsidRPr="008163A8">
        <w:rPr>
          <w:rFonts w:ascii="宋体" w:eastAsia="宋体" w:hAnsi="宋体" w:cs="宋体" w:hint="eastAsia"/>
          <w:b/>
          <w:sz w:val="16"/>
          <w:szCs w:val="18"/>
          <w:lang w:eastAsia="ja-JP"/>
        </w:rPr>
        <w:t>杨</w:t>
      </w:r>
      <w:r w:rsidRPr="008163A8">
        <w:rPr>
          <w:rFonts w:ascii="Yu Mincho" w:eastAsia="Yu Mincho" w:hAnsi="Yu Mincho" w:cs="Yu Mincho" w:hint="eastAsia"/>
          <w:b/>
          <w:sz w:val="16"/>
          <w:szCs w:val="18"/>
          <w:lang w:eastAsia="ja-JP"/>
        </w:rPr>
        <w:t>雅逸</w:t>
      </w:r>
    </w:p>
    <w:p w14:paraId="640B4757" w14:textId="77777777" w:rsidR="00197339" w:rsidRPr="008163A8" w:rsidRDefault="00197339" w:rsidP="00C01B0F">
      <w:pPr>
        <w:jc w:val="center"/>
        <w:rPr>
          <w:rFonts w:ascii="Yu Mincho" w:eastAsia="Yu Mincho" w:hAnsi="Yu Mincho" w:cs="Yu Mincho"/>
          <w:b/>
          <w:sz w:val="16"/>
          <w:szCs w:val="18"/>
        </w:rPr>
      </w:pPr>
      <w:r w:rsidRPr="008163A8">
        <w:rPr>
          <w:rFonts w:ascii="Yu Mincho" w:eastAsia="Yu Mincho" w:hAnsi="Yu Mincho" w:cs="Yu Mincho" w:hint="eastAsia"/>
          <w:b/>
          <w:sz w:val="16"/>
          <w:szCs w:val="18"/>
        </w:rPr>
        <w:t>桃太郎</w:t>
      </w:r>
      <w:r w:rsidRPr="008163A8">
        <w:rPr>
          <w:rFonts w:ascii="Yu Mincho" w:eastAsia="Yu Mincho" w:hAnsi="Yu Mincho" w:cs="Yu Mincho"/>
          <w:b/>
          <w:sz w:val="16"/>
          <w:szCs w:val="18"/>
        </w:rPr>
        <w:t xml:space="preserve"> -- 廖昀昊</w:t>
      </w:r>
    </w:p>
    <w:p w14:paraId="1FBCD197" w14:textId="77777777" w:rsidR="00197339" w:rsidRPr="008163A8" w:rsidRDefault="00197339" w:rsidP="00C01B0F">
      <w:pPr>
        <w:jc w:val="center"/>
        <w:rPr>
          <w:rFonts w:ascii="Yu Mincho" w:eastAsia="Yu Mincho" w:hAnsi="Yu Mincho" w:cs="Yu Mincho"/>
          <w:b/>
          <w:sz w:val="16"/>
          <w:szCs w:val="18"/>
        </w:rPr>
      </w:pPr>
      <w:r w:rsidRPr="008163A8">
        <w:rPr>
          <w:rFonts w:ascii="Yu Mincho" w:eastAsia="Yu Mincho" w:hAnsi="Yu Mincho" w:cs="Yu Mincho" w:hint="eastAsia"/>
          <w:b/>
          <w:sz w:val="16"/>
          <w:szCs w:val="18"/>
        </w:rPr>
        <w:t>村人</w:t>
      </w:r>
      <w:r w:rsidRPr="008163A8">
        <w:rPr>
          <w:rFonts w:ascii="Yu Mincho" w:eastAsia="Yu Mincho" w:hAnsi="Yu Mincho" w:cs="Yu Mincho"/>
          <w:b/>
          <w:sz w:val="16"/>
          <w:szCs w:val="18"/>
        </w:rPr>
        <w:t xml:space="preserve"> -- </w:t>
      </w:r>
      <w:r w:rsidRPr="008163A8">
        <w:rPr>
          <w:rFonts w:ascii="宋体" w:eastAsia="宋体" w:hAnsi="宋体" w:cs="宋体" w:hint="eastAsia"/>
          <w:b/>
          <w:sz w:val="16"/>
          <w:szCs w:val="18"/>
        </w:rPr>
        <w:t>张</w:t>
      </w:r>
      <w:r w:rsidRPr="008163A8">
        <w:rPr>
          <w:rFonts w:ascii="Yu Mincho" w:eastAsia="Yu Mincho" w:hAnsi="Yu Mincho" w:cs="Yu Mincho" w:hint="eastAsia"/>
          <w:b/>
          <w:sz w:val="16"/>
          <w:szCs w:val="18"/>
        </w:rPr>
        <w:t>昀能</w:t>
      </w:r>
    </w:p>
    <w:p w14:paraId="29C1406F" w14:textId="77777777" w:rsidR="00197339" w:rsidRPr="008163A8" w:rsidRDefault="00197339" w:rsidP="00C01B0F">
      <w:pPr>
        <w:jc w:val="center"/>
        <w:rPr>
          <w:rFonts w:ascii="Yu Mincho" w:eastAsia="Yu Mincho" w:hAnsi="Yu Mincho" w:cs="Yu Mincho"/>
          <w:b/>
          <w:sz w:val="16"/>
          <w:szCs w:val="18"/>
        </w:rPr>
      </w:pPr>
      <w:r w:rsidRPr="008163A8">
        <w:rPr>
          <w:rFonts w:ascii="Yu Mincho" w:eastAsia="Yu Mincho" w:hAnsi="Yu Mincho" w:cs="Yu Mincho" w:hint="eastAsia"/>
          <w:b/>
          <w:sz w:val="16"/>
          <w:szCs w:val="18"/>
        </w:rPr>
        <w:t>玉藻前</w:t>
      </w:r>
      <w:r w:rsidRPr="008163A8">
        <w:rPr>
          <w:rFonts w:ascii="Yu Mincho" w:eastAsia="Yu Mincho" w:hAnsi="Yu Mincho" w:cs="Yu Mincho"/>
          <w:b/>
          <w:sz w:val="16"/>
          <w:szCs w:val="18"/>
        </w:rPr>
        <w:t xml:space="preserve"> -- 樊小楚</w:t>
      </w:r>
    </w:p>
    <w:p w14:paraId="75D1AD1A" w14:textId="77777777" w:rsidR="00197339" w:rsidRPr="008163A8" w:rsidRDefault="00197339" w:rsidP="00C01B0F">
      <w:pPr>
        <w:jc w:val="center"/>
        <w:rPr>
          <w:rFonts w:ascii="Yu Mincho" w:eastAsia="Yu Mincho" w:hAnsi="Yu Mincho" w:cs="Yu Mincho"/>
          <w:b/>
          <w:sz w:val="16"/>
          <w:szCs w:val="18"/>
        </w:rPr>
      </w:pPr>
      <w:r w:rsidRPr="008163A8">
        <w:rPr>
          <w:rFonts w:ascii="Yu Mincho" w:eastAsia="Yu Mincho" w:hAnsi="Yu Mincho" w:cs="Yu Mincho" w:hint="eastAsia"/>
          <w:b/>
          <w:sz w:val="16"/>
          <w:szCs w:val="18"/>
        </w:rPr>
        <w:t>大和</w:t>
      </w:r>
      <w:r w:rsidRPr="008163A8">
        <w:rPr>
          <w:rFonts w:ascii="Yu Mincho" w:eastAsia="Yu Mincho" w:hAnsi="Yu Mincho" w:cs="Yu Mincho"/>
          <w:b/>
          <w:sz w:val="16"/>
          <w:szCs w:val="18"/>
        </w:rPr>
        <w:t xml:space="preserve"> -- </w:t>
      </w:r>
      <w:r w:rsidRPr="008163A8">
        <w:rPr>
          <w:rFonts w:ascii="宋体" w:eastAsia="宋体" w:hAnsi="宋体" w:cs="宋体" w:hint="eastAsia"/>
          <w:b/>
          <w:sz w:val="16"/>
          <w:szCs w:val="18"/>
        </w:rPr>
        <w:t>马乐</w:t>
      </w:r>
    </w:p>
    <w:p w14:paraId="07EAA2EE" w14:textId="77777777" w:rsidR="00197339" w:rsidRPr="00197339" w:rsidRDefault="00197339" w:rsidP="00C01B0F">
      <w:pPr>
        <w:jc w:val="center"/>
        <w:rPr>
          <w:rFonts w:ascii="Microsoft YaHei UI" w:eastAsia="Yu Mincho" w:hAnsi="Microsoft YaHei UI"/>
          <w:sz w:val="18"/>
          <w:szCs w:val="18"/>
        </w:rPr>
      </w:pPr>
      <w:r w:rsidRPr="008163A8">
        <w:rPr>
          <w:rFonts w:ascii="Yu Mincho" w:eastAsia="Yu Mincho" w:hAnsi="Yu Mincho" w:cs="Yu Mincho" w:hint="eastAsia"/>
          <w:b/>
          <w:sz w:val="16"/>
          <w:szCs w:val="18"/>
        </w:rPr>
        <w:t>八咫烏</w:t>
      </w:r>
      <w:r w:rsidRPr="008163A8">
        <w:rPr>
          <w:rFonts w:ascii="Yu Mincho" w:eastAsia="Yu Mincho" w:hAnsi="Yu Mincho" w:cs="Yu Mincho"/>
          <w:b/>
          <w:sz w:val="16"/>
          <w:szCs w:val="18"/>
        </w:rPr>
        <w:t xml:space="preserve"> --</w:t>
      </w:r>
      <w:r w:rsidR="00BB142F">
        <w:rPr>
          <w:rFonts w:ascii="Microsoft YaHei UI" w:eastAsia="Yu Mincho" w:hAnsi="Microsoft YaHei UI" w:hint="eastAsia"/>
          <w:b/>
          <w:sz w:val="16"/>
          <w:szCs w:val="18"/>
        </w:rPr>
        <w:t>戴</w:t>
      </w:r>
      <w:r w:rsidR="00BB142F">
        <w:rPr>
          <w:rFonts w:ascii="宋体" w:eastAsia="宋体" w:hAnsi="宋体" w:cs="宋体"/>
          <w:b/>
          <w:sz w:val="16"/>
          <w:szCs w:val="18"/>
        </w:rPr>
        <w:t>阅顺</w:t>
      </w:r>
    </w:p>
    <w:p w14:paraId="4F7927E7"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ナレーションA：</w:t>
      </w:r>
      <w:r w:rsidR="000173F9" w:rsidRPr="00E168D9">
        <w:rPr>
          <w:rFonts w:ascii="Microsoft YaHei UI" w:eastAsia="Microsoft YaHei UI" w:hAnsi="Microsoft YaHei UI"/>
          <w:sz w:val="18"/>
          <w:szCs w:val="18"/>
          <w:lang w:eastAsia="ja-JP"/>
        </w:rPr>
        <w:t>鬼のひしひし握ってる脇差が空気を引き裂いてる、銃の中から音速で飛んで出たの銃弾の様な、ぶかぶかに桃太郎の肉体に埋めてた、血が裂かれた皮膚から跳ねて出ていた、空間にまき散らすルビーのような。</w:t>
      </w:r>
    </w:p>
    <w:p w14:paraId="75FC9F88"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やはり痛い、しかし、それでいい、でも私の世界が創造物なんて、本堂に不思議だな。</w:t>
      </w:r>
    </w:p>
    <w:p w14:paraId="778123B5"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玉藻前：</w:t>
      </w:r>
      <w:r w:rsidR="000173F9" w:rsidRPr="00E168D9">
        <w:rPr>
          <w:rFonts w:ascii="Microsoft YaHei UI" w:eastAsia="Microsoft YaHei UI" w:hAnsi="Microsoft YaHei UI" w:hint="eastAsia"/>
          <w:sz w:val="18"/>
          <w:szCs w:val="18"/>
          <w:lang w:eastAsia="ja-JP"/>
        </w:rPr>
        <w:t>桃太郎様！</w:t>
      </w:r>
    </w:p>
    <w:p w14:paraId="3043C7F9" w14:textId="77777777" w:rsidR="000173F9" w:rsidRPr="00E168D9" w:rsidRDefault="000173F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sz w:val="18"/>
          <w:szCs w:val="18"/>
          <w:lang w:eastAsia="ja-JP"/>
        </w:rPr>
        <w:t>小鬼：うああああああああ！</w:t>
      </w:r>
    </w:p>
    <w:p w14:paraId="335B609E"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村人：</w:t>
      </w:r>
      <w:r w:rsidR="000173F9" w:rsidRPr="00E168D9">
        <w:rPr>
          <w:rFonts w:ascii="Microsoft YaHei UI" w:eastAsia="Microsoft YaHei UI" w:hAnsi="Microsoft YaHei UI" w:hint="eastAsia"/>
          <w:sz w:val="18"/>
          <w:szCs w:val="18"/>
          <w:lang w:eastAsia="ja-JP"/>
        </w:rPr>
        <w:t>桃太郎様、あなたは、私たちの英雄なんだ、ありがとう。。。。</w:t>
      </w:r>
    </w:p>
    <w:p w14:paraId="539659F9"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八咫烏：</w:t>
      </w:r>
      <w:r w:rsidR="000173F9" w:rsidRPr="00E168D9">
        <w:rPr>
          <w:rFonts w:ascii="Microsoft YaHei UI" w:eastAsia="Microsoft YaHei UI" w:hAnsi="Microsoft YaHei UI" w:hint="eastAsia"/>
          <w:sz w:val="18"/>
          <w:szCs w:val="18"/>
          <w:lang w:eastAsia="ja-JP"/>
        </w:rPr>
        <w:t>しっかりしろ！桃太郎さま！残っている団子が俺にくれるか、おい、死ぬな、答えろ！</w:t>
      </w:r>
    </w:p>
    <w:p w14:paraId="4A0697B9" w14:textId="77777777" w:rsidR="000173F9"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大和：</w:t>
      </w:r>
      <w:r w:rsidR="000173F9" w:rsidRPr="00E168D9">
        <w:rPr>
          <w:rFonts w:ascii="Microsoft YaHei UI" w:eastAsia="Microsoft YaHei UI" w:hAnsi="Microsoft YaHei UI" w:hint="eastAsia"/>
          <w:sz w:val="18"/>
          <w:szCs w:val="18"/>
          <w:lang w:eastAsia="ja-JP"/>
        </w:rPr>
        <w:t>桃太郎様、僕はもいい食べ物をたくさん食べだい、しっかりしろ！桃太郎さま！</w:t>
      </w:r>
    </w:p>
    <w:p w14:paraId="79F76E1E" w14:textId="77777777" w:rsidR="002C3B81" w:rsidRPr="00E168D9" w:rsidRDefault="00FC27D9" w:rsidP="00DA7643">
      <w:pPr>
        <w:spacing w:line="360" w:lineRule="auto"/>
        <w:rPr>
          <w:rFonts w:ascii="Microsoft YaHei UI" w:eastAsia="Microsoft YaHei UI" w:hAnsi="Microsoft YaHei UI"/>
          <w:sz w:val="18"/>
          <w:szCs w:val="18"/>
          <w:lang w:eastAsia="ja-JP"/>
        </w:rPr>
      </w:pPr>
      <w:r w:rsidRPr="00E168D9">
        <w:rPr>
          <w:rFonts w:ascii="Microsoft YaHei UI" w:eastAsia="Microsoft YaHei UI" w:hAnsi="Microsoft YaHei UI" w:hint="eastAsia"/>
          <w:b/>
          <w:sz w:val="18"/>
          <w:szCs w:val="18"/>
          <w:lang w:eastAsia="ja-JP"/>
        </w:rPr>
        <w:t>桃太郎：</w:t>
      </w:r>
      <w:r w:rsidR="000173F9" w:rsidRPr="00E168D9">
        <w:rPr>
          <w:rFonts w:ascii="Microsoft YaHei UI" w:eastAsia="Microsoft YaHei UI" w:hAnsi="Microsoft YaHei UI" w:hint="eastAsia"/>
          <w:sz w:val="18"/>
          <w:szCs w:val="18"/>
          <w:lang w:eastAsia="ja-JP"/>
        </w:rPr>
        <w:t>ま、この结局、悪くない。いい演劇だ。</w:t>
      </w:r>
    </w:p>
    <w:sectPr w:rsidR="002C3B81" w:rsidRPr="00E168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3E0207" w14:textId="77777777" w:rsidR="003534E8" w:rsidRDefault="003534E8" w:rsidP="003E4FB7">
      <w:r>
        <w:separator/>
      </w:r>
    </w:p>
  </w:endnote>
  <w:endnote w:type="continuationSeparator" w:id="0">
    <w:p w14:paraId="286AA453" w14:textId="77777777" w:rsidR="003534E8" w:rsidRDefault="003534E8" w:rsidP="003E4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Cordia New">
    <w:altName w:val="Microsoft Sans Serif"/>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95870" w14:textId="77777777" w:rsidR="003534E8" w:rsidRDefault="003534E8" w:rsidP="003E4FB7">
      <w:r>
        <w:separator/>
      </w:r>
    </w:p>
  </w:footnote>
  <w:footnote w:type="continuationSeparator" w:id="0">
    <w:p w14:paraId="43B239DB" w14:textId="77777777" w:rsidR="003534E8" w:rsidRDefault="003534E8" w:rsidP="003E4FB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ao Bill">
    <w15:presenceInfo w15:providerId="Windows Live" w15:userId="bd57835b79e096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C0"/>
    <w:rsid w:val="000069C4"/>
    <w:rsid w:val="000173F9"/>
    <w:rsid w:val="0008294C"/>
    <w:rsid w:val="00197339"/>
    <w:rsid w:val="00201D73"/>
    <w:rsid w:val="00230C73"/>
    <w:rsid w:val="002B10A6"/>
    <w:rsid w:val="002C3B81"/>
    <w:rsid w:val="002F567C"/>
    <w:rsid w:val="003534E8"/>
    <w:rsid w:val="00362A5F"/>
    <w:rsid w:val="003D6BAB"/>
    <w:rsid w:val="003E4FB7"/>
    <w:rsid w:val="003F139E"/>
    <w:rsid w:val="00406A50"/>
    <w:rsid w:val="00411013"/>
    <w:rsid w:val="0041605C"/>
    <w:rsid w:val="0042078C"/>
    <w:rsid w:val="00432B07"/>
    <w:rsid w:val="004751FD"/>
    <w:rsid w:val="004D0ADB"/>
    <w:rsid w:val="00525B3A"/>
    <w:rsid w:val="00554A9D"/>
    <w:rsid w:val="00580F25"/>
    <w:rsid w:val="0061440B"/>
    <w:rsid w:val="00642E45"/>
    <w:rsid w:val="006D730F"/>
    <w:rsid w:val="006E6B6C"/>
    <w:rsid w:val="00760610"/>
    <w:rsid w:val="007751BD"/>
    <w:rsid w:val="007F37C3"/>
    <w:rsid w:val="008163A8"/>
    <w:rsid w:val="0086268C"/>
    <w:rsid w:val="00932BCA"/>
    <w:rsid w:val="00940B23"/>
    <w:rsid w:val="00965480"/>
    <w:rsid w:val="00971779"/>
    <w:rsid w:val="00980664"/>
    <w:rsid w:val="00992DBA"/>
    <w:rsid w:val="009B3706"/>
    <w:rsid w:val="009E68B6"/>
    <w:rsid w:val="009F021F"/>
    <w:rsid w:val="009F37DA"/>
    <w:rsid w:val="00A03D34"/>
    <w:rsid w:val="00A21D9D"/>
    <w:rsid w:val="00A25991"/>
    <w:rsid w:val="00A87475"/>
    <w:rsid w:val="00AF05DF"/>
    <w:rsid w:val="00B52607"/>
    <w:rsid w:val="00B534C0"/>
    <w:rsid w:val="00B70F92"/>
    <w:rsid w:val="00B91140"/>
    <w:rsid w:val="00B9430B"/>
    <w:rsid w:val="00BB142F"/>
    <w:rsid w:val="00BB4FEB"/>
    <w:rsid w:val="00BE40DE"/>
    <w:rsid w:val="00BE5AA3"/>
    <w:rsid w:val="00C01B0F"/>
    <w:rsid w:val="00C02C3F"/>
    <w:rsid w:val="00C53DF9"/>
    <w:rsid w:val="00C71327"/>
    <w:rsid w:val="00C77E2C"/>
    <w:rsid w:val="00CB407C"/>
    <w:rsid w:val="00CD5515"/>
    <w:rsid w:val="00CE6DA6"/>
    <w:rsid w:val="00D1768E"/>
    <w:rsid w:val="00D531B0"/>
    <w:rsid w:val="00D84E2E"/>
    <w:rsid w:val="00D96CA6"/>
    <w:rsid w:val="00DA7643"/>
    <w:rsid w:val="00DE2615"/>
    <w:rsid w:val="00E168D9"/>
    <w:rsid w:val="00E24F5C"/>
    <w:rsid w:val="00E351F6"/>
    <w:rsid w:val="00E97780"/>
    <w:rsid w:val="00EC02B3"/>
    <w:rsid w:val="00EC503E"/>
    <w:rsid w:val="00ED46CF"/>
    <w:rsid w:val="00F02819"/>
    <w:rsid w:val="00F2545E"/>
    <w:rsid w:val="00FC27D9"/>
    <w:rsid w:val="00FD21E8"/>
    <w:rsid w:val="00FD52F1"/>
    <w:rsid w:val="00FE2FF2"/>
    <w:rsid w:val="00FF0C4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35A6AB2"/>
  <w15:docId w15:val="{7C4A1E02-568B-4102-8C3D-B3643A87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4F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4FB7"/>
    <w:rPr>
      <w:sz w:val="18"/>
      <w:szCs w:val="18"/>
    </w:rPr>
  </w:style>
  <w:style w:type="paragraph" w:styleId="a5">
    <w:name w:val="footer"/>
    <w:basedOn w:val="a"/>
    <w:link w:val="a6"/>
    <w:uiPriority w:val="99"/>
    <w:unhideWhenUsed/>
    <w:rsid w:val="003E4FB7"/>
    <w:pPr>
      <w:tabs>
        <w:tab w:val="center" w:pos="4153"/>
        <w:tab w:val="right" w:pos="8306"/>
      </w:tabs>
      <w:snapToGrid w:val="0"/>
      <w:jc w:val="left"/>
    </w:pPr>
    <w:rPr>
      <w:sz w:val="18"/>
      <w:szCs w:val="18"/>
    </w:rPr>
  </w:style>
  <w:style w:type="character" w:customStyle="1" w:styleId="a6">
    <w:name w:val="页脚 字符"/>
    <w:basedOn w:val="a0"/>
    <w:link w:val="a5"/>
    <w:uiPriority w:val="99"/>
    <w:rsid w:val="003E4F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EFE04-5091-4246-848D-DD5412F38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20</Pages>
  <Words>2163</Words>
  <Characters>12332</Characters>
  <Application>Microsoft Office Word</Application>
  <DocSecurity>0</DocSecurity>
  <Lines>102</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Liao Bill</dc:creator>
  <cp:lastModifiedBy>Liao Bill</cp:lastModifiedBy>
  <cp:revision>17</cp:revision>
  <dcterms:created xsi:type="dcterms:W3CDTF">2017-05-16T09:29:00Z</dcterms:created>
  <dcterms:modified xsi:type="dcterms:W3CDTF">2017-05-17T01:01:00Z</dcterms:modified>
</cp:coreProperties>
</file>